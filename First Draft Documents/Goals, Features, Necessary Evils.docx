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26" w:rsidRPr="00C817BB" w:rsidRDefault="00171F26" w:rsidP="00171F26">
      <w:pPr>
        <w:rPr>
          <w:b/>
        </w:rPr>
      </w:pPr>
      <w:r w:rsidRPr="00C817BB">
        <w:rPr>
          <w:b/>
        </w:rPr>
        <w:t>Overview/Uses:</w:t>
      </w:r>
    </w:p>
    <w:p w:rsidR="00171F26" w:rsidRDefault="00171F26" w:rsidP="00171F26">
      <w:r>
        <w:tab/>
        <w:t>We wish to design a database to store</w:t>
      </w:r>
      <w:ins w:id="0" w:author="Server" w:date="2014-11-04T17:22:00Z">
        <w:r w:rsidR="006673E8">
          <w:t xml:space="preserve"> information about a</w:t>
        </w:r>
      </w:ins>
      <w:r>
        <w:t xml:space="preserve"> passenger railway</w:t>
      </w:r>
      <w:del w:id="1" w:author="Server" w:date="2014-11-04T17:22:00Z">
        <w:r w:rsidDel="006673E8">
          <w:delText xml:space="preserve"> information</w:delText>
        </w:r>
      </w:del>
      <w:ins w:id="2" w:author="Server" w:date="2014-11-04T17:46:00Z">
        <w:r w:rsidR="00BA331B">
          <w:t xml:space="preserve"> (</w:t>
        </w:r>
      </w:ins>
      <w:ins w:id="3" w:author="Server" w:date="2014-11-04T17:47:00Z">
        <w:r w:rsidR="00BA331B">
          <w:t>‘</w:t>
        </w:r>
      </w:ins>
      <w:ins w:id="4" w:author="Server" w:date="2014-11-04T17:46:00Z">
        <w:r w:rsidR="00BA331B">
          <w:t>passenger railway information</w:t>
        </w:r>
      </w:ins>
      <w:ins w:id="5" w:author="Server" w:date="2014-11-04T17:47:00Z">
        <w:r w:rsidR="00BA331B">
          <w:t>’ may be ambiguously read as ‘railway information about a passenger’, instead of ‘information about a passenger railway’)</w:t>
        </w:r>
      </w:ins>
      <w:r>
        <w:t xml:space="preserve">. The </w:t>
      </w:r>
      <w:del w:id="6" w:author="Server" w:date="2014-11-04T17:22:00Z">
        <w:r w:rsidDel="006673E8">
          <w:delText xml:space="preserve">information </w:delText>
        </w:r>
      </w:del>
      <w:ins w:id="7" w:author="Server" w:date="2014-11-04T17:22:00Z">
        <w:r w:rsidR="006673E8">
          <w:t xml:space="preserve">model </w:t>
        </w:r>
      </w:ins>
      <w:r>
        <w:t xml:space="preserve">will </w:t>
      </w:r>
      <w:ins w:id="8" w:author="Server" w:date="2014-11-04T17:22:00Z">
        <w:r w:rsidR="006673E8">
          <w:t xml:space="preserve">be </w:t>
        </w:r>
      </w:ins>
      <w:r>
        <w:t>concern</w:t>
      </w:r>
      <w:ins w:id="9" w:author="Server" w:date="2014-11-04T17:22:00Z">
        <w:r w:rsidR="006673E8">
          <w:t>ed with</w:t>
        </w:r>
      </w:ins>
      <w:r>
        <w:t xml:space="preserve"> train cars</w:t>
      </w:r>
      <w:ins w:id="10" w:author="Server" w:date="2014-11-04T17:23:00Z">
        <w:r w:rsidR="006673E8">
          <w:t xml:space="preserve">, </w:t>
        </w:r>
      </w:ins>
      <w:del w:id="11" w:author="Server" w:date="2014-11-04T17:23:00Z">
        <w:r w:rsidDel="006673E8">
          <w:delText>/</w:delText>
        </w:r>
      </w:del>
      <w:r>
        <w:t xml:space="preserve">engines, passengers, </w:t>
      </w:r>
      <w:del w:id="12" w:author="Server" w:date="2014-11-04T17:23:00Z">
        <w:r w:rsidDel="006673E8">
          <w:delText>schedules,</w:delText>
        </w:r>
      </w:del>
      <w:r>
        <w:t xml:space="preserve"> and routes. Different views of the information will allow different types of users (passenger</w:t>
      </w:r>
      <w:ins w:id="13" w:author="Server" w:date="2014-11-04T17:23:00Z">
        <w:r w:rsidR="006673E8">
          <w:t xml:space="preserve"> and</w:t>
        </w:r>
      </w:ins>
      <w:del w:id="14" w:author="Server" w:date="2014-11-04T17:23:00Z">
        <w:r w:rsidDel="006673E8">
          <w:delText>,</w:delText>
        </w:r>
      </w:del>
      <w:r>
        <w:t xml:space="preserve"> system administrators</w:t>
      </w:r>
      <w:del w:id="15" w:author="Server" w:date="2014-11-04T17:23:00Z">
        <w:r w:rsidDel="006673E8">
          <w:delText xml:space="preserve"> etc.</w:delText>
        </w:r>
      </w:del>
      <w:r>
        <w:t xml:space="preserve">) to </w:t>
      </w:r>
      <w:del w:id="16" w:author="Server" w:date="2014-11-04T17:23:00Z">
        <w:r w:rsidDel="006673E8">
          <w:delText xml:space="preserve">access </w:delText>
        </w:r>
      </w:del>
      <w:ins w:id="17" w:author="Server" w:date="2014-11-04T17:23:00Z">
        <w:r w:rsidR="006673E8">
          <w:t xml:space="preserve">view </w:t>
        </w:r>
      </w:ins>
      <w:r>
        <w:t>and manipulate different</w:t>
      </w:r>
      <w:ins w:id="18" w:author="Server" w:date="2014-11-04T17:24:00Z">
        <w:r w:rsidR="006673E8">
          <w:t xml:space="preserve"> (not necessarily different, </w:t>
        </w:r>
      </w:ins>
      <w:ins w:id="19" w:author="Server" w:date="2014-11-04T17:25:00Z">
        <w:r w:rsidR="006673E8">
          <w:t>what a user can see and modify may be a subset of what an administrator can see and modify</w:t>
        </w:r>
      </w:ins>
      <w:ins w:id="20" w:author="Server" w:date="2014-11-04T17:24:00Z">
        <w:r w:rsidR="006673E8">
          <w:t>)</w:t>
        </w:r>
      </w:ins>
      <w:r>
        <w:t xml:space="preserve"> components of the database. The database will be accessed through a web interface</w:t>
      </w:r>
      <w:ins w:id="21" w:author="Server" w:date="2014-11-04T17:25:00Z">
        <w:r w:rsidR="006673E8">
          <w:t xml:space="preserve"> using PHP</w:t>
        </w:r>
      </w:ins>
      <w:r>
        <w:t xml:space="preserve">. </w:t>
      </w:r>
    </w:p>
    <w:p w:rsidR="00171F26" w:rsidRDefault="005B1486" w:rsidP="005B1486">
      <w:pPr>
        <w:pStyle w:val="ListParagraph"/>
        <w:numPr>
          <w:ilvl w:val="0"/>
          <w:numId w:val="2"/>
        </w:numPr>
      </w:pPr>
      <w:r>
        <w:t xml:space="preserve">A </w:t>
      </w:r>
      <w:ins w:id="22" w:author="Server" w:date="2014-11-04T17:26:00Z">
        <w:r w:rsidR="00577074">
          <w:t xml:space="preserve">train </w:t>
        </w:r>
      </w:ins>
      <w:r w:rsidR="00171F26">
        <w:t>database</w:t>
      </w:r>
      <w:del w:id="23" w:author="Server" w:date="2014-11-04T17:26:00Z">
        <w:r w:rsidR="00171F26" w:rsidDel="00577074">
          <w:delText xml:space="preserve"> of this type</w:delText>
        </w:r>
      </w:del>
      <w:r w:rsidR="00171F26">
        <w:t xml:space="preserve"> will be advantageous </w:t>
      </w:r>
      <w:del w:id="24" w:author="Server" w:date="2014-11-04T17:26:00Z">
        <w:r w:rsidR="00171F26" w:rsidDel="00577074">
          <w:delText xml:space="preserve">and important </w:delText>
        </w:r>
      </w:del>
      <w:r w:rsidR="00171F26">
        <w:t xml:space="preserve">in the </w:t>
      </w:r>
      <w:del w:id="25" w:author="Server" w:date="2014-11-04T17:26:00Z">
        <w:r w:rsidR="00171F26" w:rsidDel="00577074">
          <w:delText>regular running</w:delText>
        </w:r>
      </w:del>
      <w:ins w:id="26" w:author="Server" w:date="2014-11-04T17:26:00Z">
        <w:r w:rsidR="00577074">
          <w:t>smooth operation</w:t>
        </w:r>
      </w:ins>
      <w:r w:rsidR="00171F26">
        <w:t xml:space="preserve"> of passenger trains for a multitude of reasons, including: </w:t>
      </w:r>
    </w:p>
    <w:p w:rsidR="00171F26" w:rsidRDefault="00171F26" w:rsidP="005B1486">
      <w:pPr>
        <w:pStyle w:val="ListParagraph"/>
        <w:numPr>
          <w:ilvl w:val="0"/>
          <w:numId w:val="2"/>
        </w:numPr>
      </w:pPr>
      <w:r>
        <w:t>Eliminat</w:t>
      </w:r>
      <w:ins w:id="27" w:author="Server" w:date="2014-11-04T17:27:00Z">
        <w:r w:rsidR="00577074">
          <w:t>ing</w:t>
        </w:r>
      </w:ins>
      <w:del w:id="28" w:author="Server" w:date="2014-11-04T17:27:00Z">
        <w:r w:rsidDel="00577074">
          <w:delText>e</w:delText>
        </w:r>
      </w:del>
      <w:r>
        <w:t xml:space="preserve"> human error in tasks such as scheduling (ex: scheduling a train without assigning an engine car).</w:t>
      </w:r>
      <w:ins w:id="29" w:author="Server" w:date="2014-11-04T17:27:00Z">
        <w:r w:rsidR="00577074">
          <w:t xml:space="preserve"> (you should mention that this is because of constraints the DB imposes)</w:t>
        </w:r>
      </w:ins>
    </w:p>
    <w:p w:rsidR="00171F26" w:rsidRDefault="00171F26" w:rsidP="005B1486">
      <w:pPr>
        <w:pStyle w:val="ListParagraph"/>
        <w:numPr>
          <w:ilvl w:val="0"/>
          <w:numId w:val="2"/>
        </w:numPr>
      </w:pPr>
      <w:r>
        <w:t>Allow</w:t>
      </w:r>
      <w:ins w:id="30" w:author="Server" w:date="2014-11-04T17:27:00Z">
        <w:r w:rsidR="00577074">
          <w:t>ing</w:t>
        </w:r>
      </w:ins>
      <w:r>
        <w:t xml:space="preserve"> passengers </w:t>
      </w:r>
      <w:ins w:id="31" w:author="Server" w:date="2014-11-04T17:27:00Z">
        <w:r w:rsidR="00577074">
          <w:t xml:space="preserve">to more easily </w:t>
        </w:r>
      </w:ins>
      <w:del w:id="32" w:author="Server" w:date="2014-11-04T17:27:00Z">
        <w:r w:rsidDel="00577074">
          <w:delText xml:space="preserve">easier </w:delText>
        </w:r>
      </w:del>
      <w:r>
        <w:t xml:space="preserve">access </w:t>
      </w:r>
      <w:del w:id="33" w:author="Server" w:date="2014-11-04T17:27:00Z">
        <w:r w:rsidDel="00577074">
          <w:delText xml:space="preserve">to </w:delText>
        </w:r>
      </w:del>
      <w:r>
        <w:t>up</w:t>
      </w:r>
      <w:ins w:id="34" w:author="Server" w:date="2014-11-04T17:27:00Z">
        <w:r w:rsidR="00577074">
          <w:t>-</w:t>
        </w:r>
      </w:ins>
      <w:del w:id="35" w:author="Server" w:date="2014-11-04T17:27:00Z">
        <w:r w:rsidDel="00577074">
          <w:delText xml:space="preserve"> </w:delText>
        </w:r>
      </w:del>
      <w:r>
        <w:t>to</w:t>
      </w:r>
      <w:ins w:id="36" w:author="Server" w:date="2014-11-04T17:28:00Z">
        <w:r w:rsidR="00577074">
          <w:t>-</w:t>
        </w:r>
      </w:ins>
      <w:del w:id="37" w:author="Server" w:date="2014-11-04T17:27:00Z">
        <w:r w:rsidDel="00577074">
          <w:delText xml:space="preserve"> </w:delText>
        </w:r>
      </w:del>
      <w:r>
        <w:t>date train schedul</w:t>
      </w:r>
      <w:ins w:id="38" w:author="Server" w:date="2014-11-04T17:28:00Z">
        <w:r w:rsidR="00577074">
          <w:t>es</w:t>
        </w:r>
      </w:ins>
      <w:del w:id="39" w:author="Server" w:date="2014-11-04T17:28:00Z">
        <w:r w:rsidDel="00577074">
          <w:delText>ing information</w:delText>
        </w:r>
      </w:del>
      <w:r>
        <w:t xml:space="preserve">, </w:t>
      </w:r>
      <w:del w:id="40" w:author="Server" w:date="2014-11-04T17:29:00Z">
        <w:r w:rsidDel="00577074">
          <w:delText xml:space="preserve">expectantly </w:delText>
        </w:r>
      </w:del>
      <w:ins w:id="41" w:author="Server" w:date="2014-11-04T17:29:00Z">
        <w:r w:rsidR="00577074">
          <w:t>(</w:t>
        </w:r>
      </w:ins>
      <w:ins w:id="42" w:author="Server" w:date="2014-11-04T17:30:00Z">
        <w:r w:rsidR="00577074">
          <w:t>not quite how this word is used)</w:t>
        </w:r>
      </w:ins>
      <w:ins w:id="43" w:author="Server" w:date="2014-11-04T17:29:00Z">
        <w:r w:rsidR="00577074">
          <w:t xml:space="preserve"> </w:t>
        </w:r>
      </w:ins>
      <w:r>
        <w:t xml:space="preserve">resulting in higher customer satisfaction.  </w:t>
      </w:r>
    </w:p>
    <w:p w:rsidR="00171F26" w:rsidRDefault="00171F26" w:rsidP="005B1486">
      <w:pPr>
        <w:pStyle w:val="ListParagraph"/>
        <w:numPr>
          <w:ilvl w:val="0"/>
          <w:numId w:val="2"/>
        </w:numPr>
      </w:pPr>
      <w:r>
        <w:t>Tracking passengers on specific train cars efficiently.</w:t>
      </w:r>
      <w:ins w:id="44" w:author="Server" w:date="2014-11-04T17:31:00Z">
        <w:r w:rsidR="00577074">
          <w:t xml:space="preserve"> (but we don’t actually ensure that the passenger gets on the train, all we know is that they bought a ticket)</w:t>
        </w:r>
      </w:ins>
      <w:r>
        <w:tab/>
      </w:r>
    </w:p>
    <w:p w:rsidR="00171F26" w:rsidRDefault="00171F26" w:rsidP="005B1486">
      <w:pPr>
        <w:pStyle w:val="ListParagraph"/>
        <w:numPr>
          <w:ilvl w:val="0"/>
          <w:numId w:val="2"/>
        </w:numPr>
      </w:pPr>
      <w:r>
        <w:t>Track passengers’ luggage on specific baggage cars, helping to avoid lost belongings.</w:t>
      </w:r>
      <w:ins w:id="45" w:author="Server" w:date="2014-11-04T17:31:00Z">
        <w:r w:rsidR="00577074">
          <w:t xml:space="preserve"> (our database doesn’t do this)</w:t>
        </w:r>
      </w:ins>
      <w:ins w:id="46" w:author="CAROLINE" w:date="2014-11-04T21:41:00Z">
        <w:r w:rsidR="00F46FE8">
          <w:t xml:space="preserve"> </w:t>
        </w:r>
      </w:ins>
    </w:p>
    <w:p w:rsidR="00171F26" w:rsidRDefault="00171F26" w:rsidP="005B1486">
      <w:pPr>
        <w:pStyle w:val="ListParagraph"/>
        <w:numPr>
          <w:ilvl w:val="0"/>
          <w:numId w:val="2"/>
        </w:numPr>
      </w:pPr>
      <w:r>
        <w:t>Aid</w:t>
      </w:r>
      <w:ins w:id="47" w:author="Server" w:date="2014-11-04T17:31:00Z">
        <w:r w:rsidR="00577074">
          <w:t>ing</w:t>
        </w:r>
      </w:ins>
      <w:r>
        <w:t xml:space="preserve"> employees in mapping their work schedules. </w:t>
      </w:r>
    </w:p>
    <w:p w:rsidR="00171F26" w:rsidRDefault="00171F26" w:rsidP="00171F26"/>
    <w:p w:rsidR="00171F26" w:rsidRPr="00C817BB" w:rsidRDefault="00171F26" w:rsidP="00171F26">
      <w:pPr>
        <w:rPr>
          <w:b/>
        </w:rPr>
      </w:pPr>
      <w:r w:rsidRPr="00C817BB">
        <w:rPr>
          <w:b/>
        </w:rPr>
        <w:t>Specifications/Assumptions:</w:t>
      </w:r>
    </w:p>
    <w:p w:rsidR="00171F26" w:rsidRDefault="00171F26" w:rsidP="00171F26">
      <w:r>
        <w:tab/>
        <w:t>The railway system may be imagined as a graph, in which the stations are vertices and the tracks are edges. A train route describes a path in this graph.  A specific rout</w:t>
      </w:r>
      <w:ins w:id="48" w:author="Server" w:date="2014-11-04T17:32:00Z">
        <w:r w:rsidR="00577074">
          <w:t>e</w:t>
        </w:r>
      </w:ins>
      <w:r>
        <w:t xml:space="preserve"> is made up of sections of rail</w:t>
      </w:r>
      <w:del w:id="49" w:author="Server" w:date="2014-11-04T17:33:00Z">
        <w:r w:rsidDel="00577074">
          <w:delText>; the sections all include a segment of rail</w:delText>
        </w:r>
      </w:del>
      <w:r>
        <w:t xml:space="preserve"> with a station at either end.  A train route </w:t>
      </w:r>
      <w:del w:id="50" w:author="Server" w:date="2014-11-04T17:33:00Z">
        <w:r w:rsidDel="00577074">
          <w:delText xml:space="preserve">as a whole </w:delText>
        </w:r>
      </w:del>
      <w:r>
        <w:t xml:space="preserve">also has a start station and an end station. </w:t>
      </w:r>
    </w:p>
    <w:p w:rsidR="00171F26" w:rsidRDefault="00171F26" w:rsidP="00171F26">
      <w:r>
        <w:tab/>
        <w:t xml:space="preserve">A train is </w:t>
      </w:r>
      <w:del w:id="51" w:author="Server" w:date="2014-11-04T17:33:00Z">
        <w:r w:rsidDel="00577074">
          <w:delText xml:space="preserve">considered to be one </w:delText>
        </w:r>
      </w:del>
      <w:ins w:id="52" w:author="Server" w:date="2014-11-04T17:33:00Z">
        <w:r w:rsidR="00577074">
          <w:t xml:space="preserve">an </w:t>
        </w:r>
      </w:ins>
      <w:r>
        <w:t xml:space="preserve">engine pulling </w:t>
      </w:r>
      <w:del w:id="53" w:author="Server" w:date="2014-11-04T17:33:00Z">
        <w:r w:rsidDel="00577074">
          <w:delText xml:space="preserve">a series of </w:delText>
        </w:r>
      </w:del>
      <w:ins w:id="54" w:author="Server" w:date="2014-11-04T17:33:00Z">
        <w:r w:rsidR="00577074">
          <w:t xml:space="preserve">zero or more </w:t>
        </w:r>
      </w:ins>
      <w:r>
        <w:t xml:space="preserve">train cars. It is assumed that all trains will have exactly one engine pulling </w:t>
      </w:r>
      <w:ins w:id="55" w:author="Server" w:date="2014-11-04T17:34:00Z">
        <w:r w:rsidR="00577074">
          <w:t>them</w:t>
        </w:r>
      </w:ins>
      <w:del w:id="56" w:author="Server" w:date="2014-11-04T17:34:00Z">
        <w:r w:rsidDel="00577074">
          <w:delText>it</w:delText>
        </w:r>
      </w:del>
      <w:r>
        <w:t xml:space="preserve">. </w:t>
      </w:r>
      <w:del w:id="57" w:author="CAROLINE" w:date="2014-11-04T21:42:00Z">
        <w:r w:rsidDel="00F46FE8">
          <w:delText xml:space="preserve">This </w:delText>
        </w:r>
      </w:del>
      <w:ins w:id="58" w:author="CAROLINE" w:date="2014-11-04T21:42:00Z">
        <w:r w:rsidR="00F46FE8">
          <w:t>Assuming one engine</w:t>
        </w:r>
        <w:r w:rsidR="00F46FE8">
          <w:t xml:space="preserve"> </w:t>
        </w:r>
      </w:ins>
      <w:ins w:id="59" w:author="Server" w:date="2014-11-04T17:34:00Z">
        <w:r w:rsidR="00577074">
          <w:t xml:space="preserve">(what does ‘this’ refer to?) </w:t>
        </w:r>
      </w:ins>
      <w:r>
        <w:t>is important in the design of the DBMS as the engine along with date and time</w:t>
      </w:r>
      <w:ins w:id="60" w:author="CAROLINE" w:date="2014-11-04T21:42:00Z">
        <w:r w:rsidR="00F46FE8">
          <w:t xml:space="preserve"> of a </w:t>
        </w:r>
        <w:proofErr w:type="spellStart"/>
        <w:r w:rsidR="00F46FE8">
          <w:t>particulare</w:t>
        </w:r>
        <w:proofErr w:type="spellEnd"/>
        <w:r w:rsidR="00F46FE8">
          <w:t xml:space="preserve"> voyage</w:t>
        </w:r>
      </w:ins>
      <w:ins w:id="61" w:author="Server" w:date="2014-11-04T17:34:00Z">
        <w:r w:rsidR="00577074">
          <w:t xml:space="preserve"> (date and time of what?)</w:t>
        </w:r>
      </w:ins>
      <w:r>
        <w:t xml:space="preserve"> are a train’s unique identifier in the grand scheme of all train voyages.  </w:t>
      </w:r>
      <w:ins w:id="62" w:author="Server" w:date="2014-11-04T17:35:00Z">
        <w:r w:rsidR="00577074">
          <w:t>(</w:t>
        </w:r>
        <w:proofErr w:type="gramStart"/>
        <w:r w:rsidR="00577074">
          <w:t>be</w:t>
        </w:r>
        <w:proofErr w:type="gramEnd"/>
        <w:r w:rsidR="00577074">
          <w:t xml:space="preserve"> careful </w:t>
        </w:r>
      </w:ins>
      <w:ins w:id="63" w:author="Server" w:date="2014-11-04T17:37:00Z">
        <w:r w:rsidR="00080F28">
          <w:t xml:space="preserve">to distinguish between a </w:t>
        </w:r>
      </w:ins>
      <w:ins w:id="64" w:author="Server" w:date="2014-11-04T17:35:00Z">
        <w:r w:rsidR="00577074">
          <w:t>‘train’ and ‘</w:t>
        </w:r>
      </w:ins>
      <w:ins w:id="65" w:author="Server" w:date="2014-11-04T17:36:00Z">
        <w:r w:rsidR="00080F28">
          <w:t xml:space="preserve">train </w:t>
        </w:r>
      </w:ins>
      <w:ins w:id="66" w:author="Server" w:date="2014-11-04T17:35:00Z">
        <w:r w:rsidR="00577074">
          <w:t>voyage</w:t>
        </w:r>
      </w:ins>
      <w:ins w:id="67" w:author="Server" w:date="2014-11-04T17:37:00Z">
        <w:r w:rsidR="00080F28">
          <w:t>’</w:t>
        </w:r>
        <w:r w:rsidR="004523D9">
          <w:t>, you use them interchangeably here</w:t>
        </w:r>
      </w:ins>
      <w:ins w:id="68" w:author="Server" w:date="2014-11-04T17:36:00Z">
        <w:r w:rsidR="00080F28">
          <w:t>)</w:t>
        </w:r>
      </w:ins>
    </w:p>
    <w:p w:rsidR="00171F26" w:rsidRDefault="00171F26" w:rsidP="00171F26">
      <w:r>
        <w:tab/>
        <w:t xml:space="preserve">Trains may embark on voyages, </w:t>
      </w:r>
      <w:del w:id="69" w:author="CAROLINE" w:date="2014-11-04T21:43:00Z">
        <w:r w:rsidDel="00F46FE8">
          <w:delText>which are train</w:delText>
        </w:r>
      </w:del>
      <w:ins w:id="70" w:author="CAROLINE" w:date="2014-11-04T21:43:00Z">
        <w:r w:rsidR="00F46FE8">
          <w:t>a voyage is a train travelling on a specific</w:t>
        </w:r>
      </w:ins>
      <w:r>
        <w:t xml:space="preserve"> route</w:t>
      </w:r>
      <w:del w:id="71" w:author="CAROLINE" w:date="2014-11-04T21:43:00Z">
        <w:r w:rsidDel="00F46FE8">
          <w:delText>s</w:delText>
        </w:r>
      </w:del>
      <w:ins w:id="72" w:author="Server" w:date="2014-11-04T17:37:00Z">
        <w:r w:rsidR="004523D9">
          <w:t xml:space="preserve"> (</w:t>
        </w:r>
      </w:ins>
      <w:ins w:id="73" w:author="Server" w:date="2014-11-04T17:38:00Z">
        <w:r w:rsidR="004523D9">
          <w:t>this sentence may be read to</w:t>
        </w:r>
        <w:r w:rsidR="00DD62D9">
          <w:t xml:space="preserve"> mean </w:t>
        </w:r>
        <w:r w:rsidR="004523D9">
          <w:t xml:space="preserve">that a </w:t>
        </w:r>
        <w:r w:rsidR="00DD62D9">
          <w:t xml:space="preserve">single </w:t>
        </w:r>
        <w:r w:rsidR="004523D9">
          <w:t>voyage has multiple routes)</w:t>
        </w:r>
      </w:ins>
      <w:r>
        <w:t xml:space="preserve"> </w:t>
      </w:r>
      <w:del w:id="74" w:author="CAROLINE" w:date="2014-11-04T21:43:00Z">
        <w:r w:rsidDel="00F46FE8">
          <w:delText xml:space="preserve">being travelled </w:delText>
        </w:r>
      </w:del>
      <w:r>
        <w:t xml:space="preserve">at a specific date and time. Each train is manned by a crew, including the conductor, engineer, stewards, </w:t>
      </w:r>
      <w:proofErr w:type="spellStart"/>
      <w:r>
        <w:t>etc</w:t>
      </w:r>
      <w:proofErr w:type="spellEnd"/>
      <w:ins w:id="75" w:author="Server" w:date="2014-11-04T17:39:00Z">
        <w:r w:rsidR="00DD62D9">
          <w:t xml:space="preserve"> (our only constraint is that there is at least one qualified engineer, no guarantee of auxiliary staff)</w:t>
        </w:r>
      </w:ins>
      <w:r>
        <w:t>. A specific crew will be assigned to each train voyage; it is assumed they will stay with the train for the entire</w:t>
      </w:r>
      <w:ins w:id="76" w:author="Server" w:date="2014-11-04T17:39:00Z">
        <w:r w:rsidR="00DD62D9">
          <w:t>ty</w:t>
        </w:r>
      </w:ins>
      <w:r>
        <w:t xml:space="preserve"> </w:t>
      </w:r>
      <w:del w:id="77" w:author="Server" w:date="2014-11-04T17:39:00Z">
        <w:r w:rsidDel="00DD62D9">
          <w:delText xml:space="preserve">traversal </w:delText>
        </w:r>
      </w:del>
      <w:r>
        <w:t>of the train rout</w:t>
      </w:r>
      <w:ins w:id="78" w:author="Server" w:date="2014-11-04T17:39:00Z">
        <w:r w:rsidR="00DD62D9">
          <w:t>e</w:t>
        </w:r>
      </w:ins>
      <w:r>
        <w:t xml:space="preserve">.  </w:t>
      </w:r>
    </w:p>
    <w:p w:rsidR="00171F26" w:rsidRDefault="00171F26" w:rsidP="00171F26">
      <w:r>
        <w:tab/>
        <w:t xml:space="preserve">There are passenger, dinning and baggage </w:t>
      </w:r>
      <w:del w:id="79" w:author="Server" w:date="2014-11-04T17:40:00Z">
        <w:r w:rsidDel="00DD62D9">
          <w:delText xml:space="preserve">train </w:delText>
        </w:r>
      </w:del>
      <w:r>
        <w:t xml:space="preserve">cars. There are an appropriate number of baggage cars to house all the passengers’ belongings, as well as an appropriate number of dinning cars to feed all passengers. </w:t>
      </w:r>
      <w:del w:id="80" w:author="Server" w:date="2014-11-04T17:40:00Z">
        <w:r w:rsidDel="00DD62D9">
          <w:delText xml:space="preserve">Appropriate numbers of dinning and baggage cars </w:delText>
        </w:r>
      </w:del>
      <w:ins w:id="81" w:author="Server" w:date="2014-11-04T17:40:00Z">
        <w:r w:rsidR="00DD62D9">
          <w:t xml:space="preserve">These quantities </w:t>
        </w:r>
      </w:ins>
      <w:r>
        <w:t xml:space="preserve">will be </w:t>
      </w:r>
      <w:r>
        <w:lastRenderedPageBreak/>
        <w:t xml:space="preserve">calculated based </w:t>
      </w:r>
      <w:del w:id="82" w:author="Server" w:date="2014-11-04T17:40:00Z">
        <w:r w:rsidDel="00DD62D9">
          <w:delText xml:space="preserve">off </w:delText>
        </w:r>
      </w:del>
      <w:ins w:id="83" w:author="Server" w:date="2014-11-04T17:40:00Z">
        <w:r w:rsidR="00DD62D9">
          <w:t xml:space="preserve">on </w:t>
        </w:r>
      </w:ins>
      <w:r>
        <w:t xml:space="preserve">the assumption that all passengers </w:t>
      </w:r>
      <w:del w:id="84" w:author="Server" w:date="2014-11-04T17:41:00Z">
        <w:r w:rsidDel="00DD62D9">
          <w:delText xml:space="preserve">will </w:delText>
        </w:r>
      </w:del>
      <w:r>
        <w:t xml:space="preserve">have luggage and </w:t>
      </w:r>
      <w:del w:id="85" w:author="Server" w:date="2014-11-04T17:41:00Z">
        <w:r w:rsidDel="00DD62D9">
          <w:delText xml:space="preserve">be </w:delText>
        </w:r>
      </w:del>
      <w:ins w:id="86" w:author="Server" w:date="2014-11-04T17:41:00Z">
        <w:r w:rsidR="00DD62D9">
          <w:t xml:space="preserve">will </w:t>
        </w:r>
      </w:ins>
      <w:r>
        <w:t>din</w:t>
      </w:r>
      <w:ins w:id="87" w:author="Server" w:date="2014-11-04T17:41:00Z">
        <w:r w:rsidR="00DD62D9">
          <w:t>e</w:t>
        </w:r>
      </w:ins>
      <w:del w:id="88" w:author="Server" w:date="2014-11-04T17:41:00Z">
        <w:r w:rsidDel="00DD62D9">
          <w:delText>ning</w:delText>
        </w:r>
      </w:del>
      <w:r>
        <w:t xml:space="preserve"> on</w:t>
      </w:r>
      <w:ins w:id="89" w:author="Server" w:date="2014-11-04T17:41:00Z">
        <w:r w:rsidR="00DD62D9">
          <w:t xml:space="preserve"> </w:t>
        </w:r>
      </w:ins>
      <w:r>
        <w:t>board the train</w:t>
      </w:r>
      <w:del w:id="90" w:author="CAROLINE" w:date="2014-11-04T21:44:00Z">
        <w:r w:rsidDel="00F46FE8">
          <w:delText xml:space="preserve"> at meal times</w:delText>
        </w:r>
      </w:del>
      <w:r>
        <w:t xml:space="preserve">. </w:t>
      </w:r>
      <w:ins w:id="91" w:author="Server" w:date="2014-11-04T17:41:00Z">
        <w:r w:rsidR="00DD62D9">
          <w:t>(</w:t>
        </w:r>
        <w:proofErr w:type="gramStart"/>
        <w:r w:rsidR="00DD62D9">
          <w:t>our</w:t>
        </w:r>
        <w:proofErr w:type="gramEnd"/>
        <w:r w:rsidR="00DD62D9">
          <w:t xml:space="preserve"> database </w:t>
        </w:r>
      </w:ins>
      <w:ins w:id="92" w:author="Server" w:date="2014-11-04T17:42:00Z">
        <w:r w:rsidR="00DD62D9">
          <w:t>doesn’t deal with specific meals)</w:t>
        </w:r>
      </w:ins>
      <w:del w:id="93" w:author="Server" w:date="2014-11-04T17:42:00Z">
        <w:r w:rsidDel="00DD62D9">
          <w:delText xml:space="preserve"> </w:delText>
        </w:r>
      </w:del>
    </w:p>
    <w:p w:rsidR="00171F26" w:rsidRDefault="00171F26" w:rsidP="00171F26">
      <w:r>
        <w:tab/>
        <w:t>A passenger may own many tickets for different voyages. Each ticket</w:t>
      </w:r>
      <w:del w:id="94" w:author="Server" w:date="2014-11-04T17:42:00Z">
        <w:r w:rsidDel="00BE14BA">
          <w:delText xml:space="preserve"> a passenger has</w:delText>
        </w:r>
      </w:del>
      <w:r>
        <w:t xml:space="preserve"> represents a </w:t>
      </w:r>
      <w:del w:id="95" w:author="Server" w:date="2014-11-04T17:42:00Z">
        <w:r w:rsidDel="00BE14BA">
          <w:delText>position they will (can) occupy in</w:delText>
        </w:r>
      </w:del>
      <w:ins w:id="96" w:author="Server" w:date="2014-11-04T17:42:00Z">
        <w:r w:rsidR="00BE14BA">
          <w:t>seat reserved on</w:t>
        </w:r>
      </w:ins>
      <w:r>
        <w:t xml:space="preserve"> a specified passenger car</w:t>
      </w:r>
      <w:del w:id="97" w:author="Server" w:date="2014-11-04T17:42:00Z">
        <w:r w:rsidDel="00BE14BA">
          <w:delText>,</w:delText>
        </w:r>
      </w:del>
      <w:r>
        <w:t xml:space="preserve"> embarking on a specific </w:t>
      </w:r>
      <w:del w:id="98" w:author="Server" w:date="2014-11-04T17:43:00Z">
        <w:r w:rsidDel="00BE14BA">
          <w:delText xml:space="preserve">train </w:delText>
        </w:r>
      </w:del>
      <w:r>
        <w:t xml:space="preserve">voyage. Ticket pricing is calculated by </w:t>
      </w:r>
      <w:del w:id="99" w:author="Server" w:date="2014-11-04T17:43:00Z">
        <w:r w:rsidDel="00BE14BA">
          <w:delText xml:space="preserve">adding </w:delText>
        </w:r>
      </w:del>
      <w:ins w:id="100" w:author="Server" w:date="2014-11-04T17:44:00Z">
        <w:r w:rsidR="00BE14BA">
          <w:t xml:space="preserve"> multiplying the</w:t>
        </w:r>
      </w:ins>
      <w:del w:id="101" w:author="Server" w:date="2014-11-04T17:44:00Z">
        <w:r w:rsidDel="00BE14BA">
          <w:delText>a</w:delText>
        </w:r>
      </w:del>
      <w:r>
        <w:t xml:space="preserve"> base </w:t>
      </w:r>
      <w:ins w:id="102" w:author="Server" w:date="2014-11-04T17:44:00Z">
        <w:r w:rsidR="00BE14BA">
          <w:t xml:space="preserve">voyage price </w:t>
        </w:r>
      </w:ins>
      <w:del w:id="103" w:author="Server" w:date="2014-11-04T17:44:00Z">
        <w:r w:rsidDel="00BE14BA">
          <w:delText xml:space="preserve">rate multiplied </w:delText>
        </w:r>
      </w:del>
      <w:r>
        <w:t>by the cost of selected traveling class</w:t>
      </w:r>
      <w:del w:id="104" w:author="Server" w:date="2014-11-04T17:44:00Z">
        <w:r w:rsidDel="00BE14BA">
          <w:delText xml:space="preserve"> to the distance traveled multiplied by the cost per unit of distance traveled </w:delText>
        </w:r>
      </w:del>
      <w:r>
        <w:t xml:space="preserve">. </w:t>
      </w:r>
    </w:p>
    <w:p w:rsidR="00171F26" w:rsidRDefault="00171F26" w:rsidP="00171F26">
      <w:r>
        <w:tab/>
      </w:r>
    </w:p>
    <w:p w:rsidR="00171F26" w:rsidRPr="006673E8" w:rsidRDefault="00171F26" w:rsidP="00171F26">
      <w:pPr>
        <w:rPr>
          <w:b/>
        </w:rPr>
      </w:pPr>
      <w:r w:rsidRPr="006673E8">
        <w:rPr>
          <w:b/>
        </w:rPr>
        <w:t>Goals:</w:t>
      </w:r>
    </w:p>
    <w:p w:rsidR="00171F26" w:rsidRDefault="00171F26" w:rsidP="00171F26">
      <w:r>
        <w:tab/>
        <w:t>The passenger train database</w:t>
      </w:r>
      <w:del w:id="105" w:author="Server" w:date="2014-11-04T17:44:00Z">
        <w:r w:rsidDel="00BE14BA">
          <w:delText>d</w:delText>
        </w:r>
      </w:del>
      <w:r>
        <w:t xml:space="preserve"> should be </w:t>
      </w:r>
      <w:del w:id="106" w:author="Server" w:date="2014-11-04T17:45:00Z">
        <w:r w:rsidDel="00BE14BA">
          <w:delText xml:space="preserve">valuable </w:delText>
        </w:r>
      </w:del>
      <w:ins w:id="107" w:author="Server" w:date="2014-11-04T17:45:00Z">
        <w:r w:rsidR="00BE14BA">
          <w:t xml:space="preserve">helpful </w:t>
        </w:r>
      </w:ins>
      <w:r>
        <w:t xml:space="preserve">to all </w:t>
      </w:r>
      <w:del w:id="108" w:author="Server" w:date="2014-11-04T17:45:00Z">
        <w:r w:rsidDel="00BE14BA">
          <w:delText>those who interact with it</w:delText>
        </w:r>
      </w:del>
      <w:ins w:id="109" w:author="Server" w:date="2014-11-04T17:45:00Z">
        <w:r w:rsidR="00BE14BA">
          <w:t>its users</w:t>
        </w:r>
      </w:ins>
      <w:r>
        <w:t xml:space="preserve">. It will cover all of the above uses, </w:t>
      </w:r>
      <w:del w:id="110" w:author="Server" w:date="2014-11-04T17:46:00Z">
        <w:r w:rsidDel="00BA331B">
          <w:delText xml:space="preserve">as well as </w:delText>
        </w:r>
      </w:del>
      <w:ins w:id="111" w:author="Server" w:date="2014-11-04T17:46:00Z">
        <w:r w:rsidR="00BA331B">
          <w:t xml:space="preserve">and also </w:t>
        </w:r>
      </w:ins>
      <w:r>
        <w:t>creat</w:t>
      </w:r>
      <w:ins w:id="112" w:author="Server" w:date="2014-11-04T17:46:00Z">
        <w:r w:rsidR="00BA331B">
          <w:t>e</w:t>
        </w:r>
      </w:ins>
      <w:del w:id="113" w:author="Server" w:date="2014-11-04T17:46:00Z">
        <w:r w:rsidDel="00BA331B">
          <w:delText>ing</w:delText>
        </w:r>
      </w:del>
      <w:r>
        <w:t xml:space="preserve"> a convenient, simple, and useful tool to access, store, and manipulate </w:t>
      </w:r>
      <w:ins w:id="114" w:author="Server" w:date="2014-11-04T17:49:00Z">
        <w:r w:rsidR="00BA331B">
          <w:t xml:space="preserve">a </w:t>
        </w:r>
      </w:ins>
      <w:r>
        <w:t xml:space="preserve">passenger train </w:t>
      </w:r>
      <w:del w:id="115" w:author="Server" w:date="2014-11-04T17:49:00Z">
        <w:r w:rsidDel="00BA331B">
          <w:delText>data</w:delText>
        </w:r>
      </w:del>
      <w:ins w:id="116" w:author="Server" w:date="2014-11-04T17:49:00Z">
        <w:r w:rsidR="00BA331B">
          <w:t>network</w:t>
        </w:r>
      </w:ins>
      <w:r>
        <w:t>. Based o</w:t>
      </w:r>
      <w:ins w:id="117" w:author="Server" w:date="2014-11-04T17:49:00Z">
        <w:r w:rsidR="00BA331B">
          <w:t>n</w:t>
        </w:r>
      </w:ins>
      <w:del w:id="118" w:author="Server" w:date="2014-11-04T17:49:00Z">
        <w:r w:rsidDel="00BA331B">
          <w:delText>ff</w:delText>
        </w:r>
      </w:del>
      <w:r>
        <w:t xml:space="preserve"> </w:t>
      </w:r>
      <w:ins w:id="119" w:author="Server" w:date="2014-11-04T17:49:00Z">
        <w:r w:rsidR="00BA331B">
          <w:t>our</w:t>
        </w:r>
      </w:ins>
      <w:del w:id="120" w:author="Server" w:date="2014-11-04T17:49:00Z">
        <w:r w:rsidDel="00BA331B">
          <w:delText>the</w:delText>
        </w:r>
      </w:del>
      <w:r>
        <w:t xml:space="preserve"> specifications</w:t>
      </w:r>
      <w:ins w:id="121" w:author="Server" w:date="2014-11-04T17:49:00Z">
        <w:r w:rsidR="00BA331B">
          <w:t>,</w:t>
        </w:r>
      </w:ins>
      <w:r>
        <w:t xml:space="preserve"> we hope our DBMS will accurately model a passenger railway system.</w:t>
      </w:r>
      <w:ins w:id="122" w:author="CAROLINE" w:date="2014-11-04T21:46:00Z">
        <w:r w:rsidR="00F46FE8">
          <w:t xml:space="preserve"> Although we understand the </w:t>
        </w:r>
        <w:proofErr w:type="spellStart"/>
        <w:r w:rsidR="00F46FE8">
          <w:t>databse</w:t>
        </w:r>
        <w:proofErr w:type="spellEnd"/>
        <w:r w:rsidR="00F46FE8">
          <w:t xml:space="preserve"> cannot actually represent an entire real life passenger train database as there are </w:t>
        </w:r>
        <w:proofErr w:type="spellStart"/>
        <w:proofErr w:type="gramStart"/>
        <w:r w:rsidR="00F46FE8">
          <w:t>to</w:t>
        </w:r>
        <w:proofErr w:type="spellEnd"/>
        <w:proofErr w:type="gramEnd"/>
        <w:r w:rsidR="00F46FE8">
          <w:t xml:space="preserve"> many complexities to model in the time give. </w:t>
        </w:r>
      </w:ins>
      <w:ins w:id="123" w:author="Server" w:date="2014-11-04T17:49:00Z">
        <w:r w:rsidR="00BA331B">
          <w:t xml:space="preserve"> (</w:t>
        </w:r>
        <w:proofErr w:type="gramStart"/>
        <w:r w:rsidR="00BA331B">
          <w:t>but</w:t>
        </w:r>
        <w:proofErr w:type="gramEnd"/>
        <w:r w:rsidR="00BA331B">
          <w:t xml:space="preserve"> we know </w:t>
        </w:r>
      </w:ins>
      <w:ins w:id="124" w:author="Server" w:date="2014-11-04T17:50:00Z">
        <w:r w:rsidR="00BA331B">
          <w:t>we can’t accurately model the railway system—that’s what the necessary evils are about)</w:t>
        </w:r>
      </w:ins>
      <w:r>
        <w:t xml:space="preserve"> We will create many relations in the hopes of making the database easily extendible with the creation of new relations.</w:t>
      </w:r>
      <w:ins w:id="125" w:author="Server" w:date="2014-11-04T17:50:00Z">
        <w:r w:rsidR="00BA331B">
          <w:t xml:space="preserve"> </w:t>
        </w:r>
      </w:ins>
      <w:ins w:id="126" w:author="CAROLINE" w:date="2014-11-04T21:54:00Z">
        <w:r w:rsidR="009870EA">
          <w:t>M</w:t>
        </w:r>
      </w:ins>
      <w:ins w:id="127" w:author="CAROLINE" w:date="2014-11-04T21:55:00Z">
        <w:r w:rsidR="009870EA">
          <w:t>an</w:t>
        </w:r>
      </w:ins>
      <w:ins w:id="128" w:author="CAROLINE" w:date="2014-11-04T21:54:00Z">
        <w:r w:rsidR="009870EA">
          <w:t xml:space="preserve">y relations will allow for new types of relations such as </w:t>
        </w:r>
      </w:ins>
      <w:ins w:id="129" w:author="CAROLINE" w:date="2014-11-04T21:55:00Z">
        <w:r w:rsidR="009870EA">
          <w:t>new types of cars that can be pulled by the engine</w:t>
        </w:r>
      </w:ins>
      <w:ins w:id="130" w:author="CAROLINE" w:date="2014-11-04T21:57:00Z">
        <w:r w:rsidR="009870EA">
          <w:t xml:space="preserve">. </w:t>
        </w:r>
      </w:ins>
      <w:ins w:id="131" w:author="CAROLINE" w:date="2014-11-04T21:55:00Z">
        <w:r w:rsidR="009870EA">
          <w:t xml:space="preserve"> </w:t>
        </w:r>
      </w:ins>
      <w:ins w:id="132" w:author="CAROLINE" w:date="2014-11-04T21:57:00Z">
        <w:r w:rsidR="009870EA">
          <w:t>I</w:t>
        </w:r>
      </w:ins>
      <w:ins w:id="133" w:author="CAROLINE" w:date="2014-11-04T21:55:00Z">
        <w:r w:rsidR="009870EA">
          <w:t xml:space="preserve">f we only </w:t>
        </w:r>
        <w:proofErr w:type="gramStart"/>
        <w:r w:rsidR="009870EA">
          <w:t>has</w:t>
        </w:r>
        <w:proofErr w:type="gramEnd"/>
        <w:r w:rsidR="009870EA">
          <w:t xml:space="preserve"> a single relation representing the database </w:t>
        </w:r>
      </w:ins>
      <w:ins w:id="134" w:author="CAROLINE" w:date="2014-11-04T21:57:00Z">
        <w:r w:rsidR="009870EA">
          <w:t xml:space="preserve">adding new types of cars could be impossible as they might not fit the attribute constraints. </w:t>
        </w:r>
      </w:ins>
      <w:ins w:id="135" w:author="Server" w:date="2014-11-04T17:50:00Z">
        <w:r w:rsidR="00BA331B">
          <w:t>(</w:t>
        </w:r>
        <w:proofErr w:type="gramStart"/>
        <w:r w:rsidR="00BA331B">
          <w:t>you</w:t>
        </w:r>
        <w:proofErr w:type="gramEnd"/>
        <w:r w:rsidR="00BA331B">
          <w:t xml:space="preserve"> might want to specify that we</w:t>
        </w:r>
      </w:ins>
      <w:ins w:id="136" w:author="Server" w:date="2014-11-04T17:51:00Z">
        <w:r w:rsidR="00BA331B">
          <w:t>’re creating these relations carefully and cleverly, not just adding a lot of them)</w:t>
        </w:r>
      </w:ins>
      <w:r>
        <w:t xml:space="preserve"> Creating many relations will </w:t>
      </w:r>
      <w:del w:id="137" w:author="CAROLINE" w:date="2014-11-04T21:48:00Z">
        <w:r w:rsidDel="0083295F">
          <w:delText xml:space="preserve">also </w:delText>
        </w:r>
      </w:del>
      <w:r>
        <w:t>hopefully eliminate repetition making our database able to perform fast lookups, and require minimal memory usage</w:t>
      </w:r>
      <w:ins w:id="138" w:author="Server" w:date="2014-11-04T17:51:00Z">
        <w:r w:rsidR="00BA331B">
          <w:t>. (</w:t>
        </w:r>
        <w:proofErr w:type="gramStart"/>
        <w:r w:rsidR="00BA331B">
          <w:t>you</w:t>
        </w:r>
        <w:proofErr w:type="gramEnd"/>
        <w:r w:rsidR="00BA331B">
          <w:t xml:space="preserve"> need to </w:t>
        </w:r>
      </w:ins>
      <w:ins w:id="139" w:author="Server" w:date="2014-11-04T17:52:00Z">
        <w:r w:rsidR="00BA331B">
          <w:t xml:space="preserve">justify </w:t>
        </w:r>
      </w:ins>
      <w:ins w:id="140" w:author="Server" w:date="2014-11-04T17:51:00Z">
        <w:r w:rsidR="00BA331B">
          <w:t>how more relations equals less memory usage)</w:t>
        </w:r>
      </w:ins>
      <w:del w:id="141" w:author="Server" w:date="2014-11-04T17:51:00Z">
        <w:r w:rsidDel="00BA331B">
          <w:delText xml:space="preserve"> </w:delText>
        </w:r>
      </w:del>
      <w:proofErr w:type="gramStart"/>
      <w:ins w:id="142" w:author="CAROLINE" w:date="2014-11-04T21:48:00Z">
        <w:r w:rsidR="0083295F">
          <w:t xml:space="preserve">Using many </w:t>
        </w:r>
      </w:ins>
      <w:ins w:id="143" w:author="CAROLINE" w:date="2014-11-04T21:50:00Z">
        <w:r w:rsidR="009870EA">
          <w:t>relations</w:t>
        </w:r>
      </w:ins>
      <w:ins w:id="144" w:author="CAROLINE" w:date="2014-11-04T21:48:00Z">
        <w:r w:rsidR="0083295F">
          <w:t xml:space="preserve"> rather than one </w:t>
        </w:r>
      </w:ins>
      <w:ins w:id="145" w:author="CAROLINE" w:date="2014-11-04T21:54:00Z">
        <w:r w:rsidR="009870EA">
          <w:t>“</w:t>
        </w:r>
      </w:ins>
      <w:ins w:id="146" w:author="CAROLINE" w:date="2014-11-04T21:48:00Z">
        <w:r w:rsidR="0083295F">
          <w:t>giant</w:t>
        </w:r>
      </w:ins>
      <w:ins w:id="147" w:author="CAROLINE" w:date="2014-11-04T21:54:00Z">
        <w:r w:rsidR="009870EA">
          <w:t>”</w:t>
        </w:r>
      </w:ins>
      <w:ins w:id="148" w:author="CAROLINE" w:date="2014-11-04T21:48:00Z">
        <w:r w:rsidR="0083295F">
          <w:t xml:space="preserve"> relations increases performance by </w:t>
        </w:r>
      </w:ins>
      <w:ins w:id="149" w:author="CAROLINE" w:date="2014-11-04T21:49:00Z">
        <w:r w:rsidR="009870EA">
          <w:t>reducing the number of repeated tuples</w:t>
        </w:r>
      </w:ins>
      <w:ins w:id="150" w:author="CAROLINE" w:date="2014-11-04T21:51:00Z">
        <w:r w:rsidR="009870EA">
          <w:t>.</w:t>
        </w:r>
        <w:proofErr w:type="gramEnd"/>
        <w:r w:rsidR="009870EA">
          <w:t xml:space="preserve"> There</w:t>
        </w:r>
      </w:ins>
      <w:ins w:id="151" w:author="CAROLINE" w:date="2014-11-04T21:49:00Z">
        <w:r w:rsidR="009870EA">
          <w:t xml:space="preserve"> are less repeated tuples as commonalities among tuples</w:t>
        </w:r>
      </w:ins>
      <w:ins w:id="152" w:author="CAROLINE" w:date="2014-11-04T21:50:00Z">
        <w:r w:rsidR="009870EA">
          <w:t xml:space="preserve"> of specific </w:t>
        </w:r>
      </w:ins>
      <w:ins w:id="153" w:author="CAROLINE" w:date="2014-11-04T21:51:00Z">
        <w:r w:rsidR="009870EA">
          <w:t xml:space="preserve">attributes, are made into their own relations which are not bags, and </w:t>
        </w:r>
      </w:ins>
      <w:ins w:id="154" w:author="CAROLINE" w:date="2014-11-04T21:52:00Z">
        <w:r w:rsidR="009870EA">
          <w:t>contain</w:t>
        </w:r>
      </w:ins>
      <w:ins w:id="155" w:author="CAROLINE" w:date="2014-11-04T21:51:00Z">
        <w:r w:rsidR="009870EA">
          <w:t xml:space="preserve"> </w:t>
        </w:r>
      </w:ins>
      <w:ins w:id="156" w:author="CAROLINE" w:date="2014-11-04T21:52:00Z">
        <w:r w:rsidR="009870EA">
          <w:t>only one copy of the tuples. Because the relations contain foreign keys, and common attributes they can be combined to contain all information that would be found in the</w:t>
        </w:r>
      </w:ins>
      <w:ins w:id="157" w:author="CAROLINE" w:date="2014-11-04T21:54:00Z">
        <w:r w:rsidR="009870EA">
          <w:t xml:space="preserve"> single “giant” relation. </w:t>
        </w:r>
      </w:ins>
      <w:ins w:id="158" w:author="CAROLINE" w:date="2014-11-04T21:52:00Z">
        <w:r w:rsidR="009870EA">
          <w:t xml:space="preserve"> </w:t>
        </w:r>
      </w:ins>
      <w:ins w:id="159" w:author="CAROLINE" w:date="2014-11-04T21:50:00Z">
        <w:r w:rsidR="009870EA">
          <w:t xml:space="preserve"> </w:t>
        </w:r>
      </w:ins>
      <w:del w:id="160" w:author="Server" w:date="2014-11-04T17:51:00Z">
        <w:r w:rsidDel="00BA331B">
          <w:delText xml:space="preserve">    </w:delText>
        </w:r>
      </w:del>
    </w:p>
    <w:p w:rsidR="00171F26" w:rsidRDefault="00171F26" w:rsidP="00171F26"/>
    <w:p w:rsidR="00171F26" w:rsidRPr="00171F26" w:rsidRDefault="00171F26" w:rsidP="00171F26">
      <w:pPr>
        <w:rPr>
          <w:color w:val="C45911" w:themeColor="accent2" w:themeShade="BF"/>
        </w:rPr>
      </w:pPr>
      <w:r w:rsidRPr="00171F26">
        <w:rPr>
          <w:color w:val="C45911" w:themeColor="accent2" w:themeShade="BF"/>
        </w:rPr>
        <w:t>(</w:t>
      </w:r>
      <w:proofErr w:type="spellStart"/>
      <w:r w:rsidRPr="00171F26">
        <w:rPr>
          <w:color w:val="C45911" w:themeColor="accent2" w:themeShade="BF"/>
        </w:rPr>
        <w:t>Benji</w:t>
      </w:r>
      <w:proofErr w:type="spellEnd"/>
      <w:r w:rsidRPr="00171F26">
        <w:rPr>
          <w:color w:val="C45911" w:themeColor="accent2" w:themeShade="BF"/>
        </w:rPr>
        <w:t>: explain why we chose to do these possibly bad things with a couple of sentences each)</w:t>
      </w:r>
    </w:p>
    <w:p w:rsidR="00171F26" w:rsidRPr="00171F26" w:rsidRDefault="00171F26" w:rsidP="00171F26">
      <w:pPr>
        <w:rPr>
          <w:b/>
        </w:rPr>
      </w:pPr>
      <w:r w:rsidRPr="00171F26">
        <w:rPr>
          <w:b/>
        </w:rPr>
        <w:t>Breaches of Reality and Simplifications:</w:t>
      </w:r>
    </w:p>
    <w:p w:rsidR="002A1831" w:rsidRDefault="009870EA" w:rsidP="002A1831">
      <w:pPr>
        <w:pStyle w:val="ListParagraph"/>
        <w:numPr>
          <w:ilvl w:val="0"/>
          <w:numId w:val="1"/>
        </w:numPr>
        <w:rPr>
          <w:ins w:id="161" w:author="CAROLINE" w:date="2014-11-04T21:30:00Z"/>
        </w:rPr>
      </w:pPr>
      <w:ins w:id="162" w:author="CAROLINE" w:date="2014-11-04T21:58:00Z">
        <w:r>
          <w:t>Assumed that</w:t>
        </w:r>
      </w:ins>
      <w:del w:id="163" w:author="CAROLINE" w:date="2014-11-04T21:58:00Z">
        <w:r w:rsidR="00171F26" w:rsidDel="009870EA">
          <w:delText>we assume</w:delText>
        </w:r>
      </w:del>
      <w:r w:rsidR="00171F26">
        <w:t xml:space="preserve"> all trains can be coupled and decoupled instantly</w:t>
      </w:r>
      <w:ins w:id="164" w:author="CAROLINE" w:date="2014-11-04T22:00:00Z">
        <w:r w:rsidR="008A0342">
          <w:t>.</w:t>
        </w:r>
      </w:ins>
    </w:p>
    <w:p w:rsidR="002A1831" w:rsidRDefault="002A1831" w:rsidP="002A1831">
      <w:pPr>
        <w:pStyle w:val="ListParagraph"/>
        <w:pPrChange w:id="165" w:author="CAROLINE" w:date="2014-11-04T21:30:00Z">
          <w:pPr>
            <w:pStyle w:val="ListParagraph"/>
            <w:numPr>
              <w:numId w:val="1"/>
            </w:numPr>
            <w:ind w:hanging="360"/>
          </w:pPr>
        </w:pPrChange>
      </w:pPr>
    </w:p>
    <w:p w:rsidR="00171F26" w:rsidRDefault="00171F26" w:rsidP="00171F26">
      <w:pPr>
        <w:pStyle w:val="ListParagraph"/>
        <w:numPr>
          <w:ilvl w:val="0"/>
          <w:numId w:val="1"/>
        </w:numPr>
        <w:rPr>
          <w:ins w:id="166" w:author="CAROLINE" w:date="2014-11-04T21:31:00Z"/>
        </w:rPr>
      </w:pPr>
      <w:del w:id="167" w:author="CAROLINE" w:date="2014-11-04T21:59:00Z">
        <w:r w:rsidDel="008A0342">
          <w:delText>we do not</w:delText>
        </w:r>
      </w:del>
      <w:ins w:id="168" w:author="CAROLINE" w:date="2014-11-04T22:00:00Z">
        <w:r w:rsidR="008A0342">
          <w:t>It is n</w:t>
        </w:r>
      </w:ins>
      <w:ins w:id="169" w:author="CAROLINE" w:date="2014-11-04T21:59:00Z">
        <w:r w:rsidR="008A0342">
          <w:t>ot</w:t>
        </w:r>
      </w:ins>
      <w:r>
        <w:t xml:space="preserve"> require</w:t>
      </w:r>
      <w:ins w:id="170" w:author="CAROLINE" w:date="2014-11-04T21:59:00Z">
        <w:r w:rsidR="008A0342">
          <w:t>d</w:t>
        </w:r>
      </w:ins>
      <w:r>
        <w:t xml:space="preserve"> that a train or car begin its next voyage in the station where its previous voyage ended</w:t>
      </w:r>
      <w:ins w:id="171" w:author="CAROLINE" w:date="2014-11-04T22:00:00Z">
        <w:r w:rsidR="008A0342">
          <w:t>.</w:t>
        </w:r>
      </w:ins>
    </w:p>
    <w:p w:rsidR="002A1831" w:rsidRDefault="009870EA" w:rsidP="002A1831">
      <w:pPr>
        <w:pStyle w:val="ListParagraph"/>
        <w:pPrChange w:id="172" w:author="CAROLINE" w:date="2014-11-04T21:31:00Z">
          <w:pPr>
            <w:pStyle w:val="ListParagraph"/>
            <w:numPr>
              <w:numId w:val="1"/>
            </w:numPr>
            <w:ind w:hanging="360"/>
          </w:pPr>
        </w:pPrChange>
      </w:pPr>
      <w:ins w:id="173" w:author="CAROLINE" w:date="2014-11-04T21:59:00Z">
        <w:r>
          <w:t xml:space="preserve">Considering the </w:t>
        </w:r>
        <w:r w:rsidR="008A0342">
          <w:t xml:space="preserve">end position of each </w:t>
        </w:r>
      </w:ins>
      <w:ins w:id="174" w:author="CAROLINE" w:date="2014-11-04T22:00:00Z">
        <w:r w:rsidR="008A0342">
          <w:t xml:space="preserve">train car in the creation of new train </w:t>
        </w:r>
        <w:proofErr w:type="gramStart"/>
        <w:r w:rsidR="008A0342">
          <w:t>voyages</w:t>
        </w:r>
      </w:ins>
      <w:ins w:id="175" w:author="CAROLINE" w:date="2014-11-04T22:01:00Z">
        <w:r w:rsidR="008A0342">
          <w:t>(</w:t>
        </w:r>
        <w:proofErr w:type="gramEnd"/>
        <w:r w:rsidR="008A0342">
          <w:t>specifically their start position)</w:t>
        </w:r>
      </w:ins>
      <w:ins w:id="176" w:author="CAROLINE" w:date="2014-11-04T22:00:00Z">
        <w:r w:rsidR="008A0342">
          <w:t xml:space="preserve"> would require a lev</w:t>
        </w:r>
      </w:ins>
      <w:ins w:id="177" w:author="CAROLINE" w:date="2014-11-04T22:01:00Z">
        <w:r w:rsidR="008A0342">
          <w:t xml:space="preserve">el of complexity that we assumed to be </w:t>
        </w:r>
        <w:proofErr w:type="spellStart"/>
        <w:r w:rsidR="008A0342">
          <w:t>to</w:t>
        </w:r>
        <w:proofErr w:type="spellEnd"/>
        <w:r w:rsidR="008A0342">
          <w:t xml:space="preserve"> complex for the scope of this project. In order to consider </w:t>
        </w:r>
        <w:proofErr w:type="gramStart"/>
        <w:r w:rsidR="008A0342">
          <w:t>this constraints</w:t>
        </w:r>
        <w:proofErr w:type="gramEnd"/>
        <w:r w:rsidR="008A0342">
          <w:t xml:space="preserve"> would have to be written in the</w:t>
        </w:r>
      </w:ins>
      <w:ins w:id="178" w:author="CAROLINE" w:date="2014-11-04T22:02:00Z">
        <w:r w:rsidR="008A0342">
          <w:t xml:space="preserve"> </w:t>
        </w:r>
      </w:ins>
      <w:ins w:id="179" w:author="CAROLINE" w:date="2014-11-04T22:01:00Z">
        <w:r w:rsidR="008A0342">
          <w:t>interface such that</w:t>
        </w:r>
      </w:ins>
      <w:ins w:id="180" w:author="CAROLINE" w:date="2014-11-04T22:02:00Z">
        <w:r w:rsidR="008A0342">
          <w:t xml:space="preserve"> no new voyage can be created unless all cars are available </w:t>
        </w:r>
        <w:r w:rsidR="008A0342">
          <w:lastRenderedPageBreak/>
          <w:t xml:space="preserve">at the start location. Also attributed of current location would have to be added to each train car and engine relation. </w:t>
        </w:r>
      </w:ins>
    </w:p>
    <w:p w:rsidR="00171F26" w:rsidRDefault="008A0342" w:rsidP="00171F26">
      <w:pPr>
        <w:pStyle w:val="ListParagraph"/>
        <w:numPr>
          <w:ilvl w:val="0"/>
          <w:numId w:val="1"/>
        </w:numPr>
        <w:rPr>
          <w:ins w:id="181" w:author="CAROLINE" w:date="2014-11-04T22:04:00Z"/>
        </w:rPr>
      </w:pPr>
      <w:ins w:id="182" w:author="CAROLINE" w:date="2014-11-04T22:04:00Z">
        <w:r>
          <w:t xml:space="preserve">Collisions are not prevented beyond </w:t>
        </w:r>
      </w:ins>
      <w:del w:id="183" w:author="CAROLINE" w:date="2014-11-04T22:04:00Z">
        <w:r w:rsidR="00171F26" w:rsidDel="008A0342">
          <w:delText>we do not prevent collision past except to prevent</w:delText>
        </w:r>
      </w:del>
      <w:r w:rsidR="00171F26">
        <w:t xml:space="preserve"> two trains </w:t>
      </w:r>
      <w:del w:id="184" w:author="CAROLINE" w:date="2014-11-04T22:04:00Z">
        <w:r w:rsidR="00171F26" w:rsidDel="008A0342">
          <w:delText xml:space="preserve">from </w:delText>
        </w:r>
      </w:del>
      <w:r w:rsidR="00171F26">
        <w:t>beginning their voyage at the same station in the same direction</w:t>
      </w:r>
      <w:ins w:id="185" w:author="CAROLINE" w:date="2014-11-04T22:03:00Z">
        <w:r>
          <w:t>.</w:t>
        </w:r>
      </w:ins>
    </w:p>
    <w:p w:rsidR="008A0342" w:rsidRDefault="008A0342" w:rsidP="008A0342">
      <w:pPr>
        <w:pStyle w:val="ListParagraph"/>
        <w:pPrChange w:id="186" w:author="CAROLINE" w:date="2014-11-04T22:04:00Z">
          <w:pPr>
            <w:pStyle w:val="ListParagraph"/>
            <w:numPr>
              <w:numId w:val="1"/>
            </w:numPr>
            <w:ind w:hanging="360"/>
          </w:pPr>
        </w:pPrChange>
      </w:pPr>
      <w:ins w:id="187" w:author="CAROLINE" w:date="2014-11-04T22:05:00Z">
        <w:r>
          <w:t>We assumed that two there would be parallel tracks between each train station with each set of tracks running in opposite directions</w:t>
        </w:r>
      </w:ins>
      <w:ins w:id="188" w:author="CAROLINE" w:date="2014-11-04T22:07:00Z">
        <w:r>
          <w:t xml:space="preserve">, and trains </w:t>
        </w:r>
        <w:proofErr w:type="spellStart"/>
        <w:r>
          <w:t>comforming</w:t>
        </w:r>
        <w:proofErr w:type="spellEnd"/>
        <w:r>
          <w:t xml:space="preserve"> to their proper set of tracks</w:t>
        </w:r>
      </w:ins>
      <w:ins w:id="189" w:author="CAROLINE" w:date="2014-11-04T22:05:00Z">
        <w:r>
          <w:t xml:space="preserve">. Because of </w:t>
        </w:r>
      </w:ins>
      <w:ins w:id="190" w:author="CAROLINE" w:date="2014-11-04T22:07:00Z">
        <w:r>
          <w:t>the parallel tracks</w:t>
        </w:r>
      </w:ins>
      <w:ins w:id="191" w:author="CAROLINE" w:date="2014-11-04T22:05:00Z">
        <w:r>
          <w:t xml:space="preserve"> there should not be head on collisions in any situation</w:t>
        </w:r>
      </w:ins>
      <w:ins w:id="192" w:author="CAROLINE" w:date="2014-11-04T22:07:00Z">
        <w:r>
          <w:t xml:space="preserve">, trains may be staggered headed in the same direction on the same section of track, as </w:t>
        </w:r>
      </w:ins>
      <w:ins w:id="193" w:author="CAROLINE" w:date="2014-11-04T22:08:00Z">
        <w:r>
          <w:t xml:space="preserve">there </w:t>
        </w:r>
      </w:ins>
      <w:ins w:id="194" w:author="CAROLINE" w:date="2014-11-04T22:07:00Z">
        <w:r>
          <w:t>could be different train voyages</w:t>
        </w:r>
      </w:ins>
      <w:ins w:id="195" w:author="CAROLINE" w:date="2014-11-04T22:08:00Z">
        <w:r>
          <w:t xml:space="preserve"> running the same sections</w:t>
        </w:r>
      </w:ins>
      <w:ins w:id="196" w:author="CAROLINE" w:date="2014-11-04T22:07:00Z">
        <w:r>
          <w:t xml:space="preserve">. </w:t>
        </w:r>
      </w:ins>
    </w:p>
    <w:p w:rsidR="00171F26" w:rsidRDefault="008A0342" w:rsidP="00171F26">
      <w:pPr>
        <w:pStyle w:val="ListParagraph"/>
        <w:numPr>
          <w:ilvl w:val="0"/>
          <w:numId w:val="1"/>
        </w:numPr>
        <w:rPr>
          <w:ins w:id="197" w:author="CAROLINE" w:date="2014-11-04T22:09:00Z"/>
        </w:rPr>
      </w:pPr>
      <w:proofErr w:type="gramStart"/>
      <w:ins w:id="198" w:author="CAROLINE" w:date="2014-11-04T22:09:00Z">
        <w:r>
          <w:t>Staff are</w:t>
        </w:r>
        <w:proofErr w:type="gramEnd"/>
        <w:r>
          <w:t xml:space="preserve"> not designated </w:t>
        </w:r>
      </w:ins>
      <w:ins w:id="199" w:author="CAROLINE" w:date="2014-11-04T22:10:00Z">
        <w:r w:rsidR="004A49EE">
          <w:t>to</w:t>
        </w:r>
      </w:ins>
      <w:ins w:id="200" w:author="CAROLINE" w:date="2014-11-04T22:09:00Z">
        <w:r>
          <w:t xml:space="preserve"> </w:t>
        </w:r>
      </w:ins>
      <w:del w:id="201" w:author="CAROLINE" w:date="2014-11-04T22:09:00Z">
        <w:r w:rsidR="00171F26" w:rsidDel="008A0342">
          <w:delText xml:space="preserve">we do not require staff for </w:delText>
        </w:r>
      </w:del>
      <w:r w:rsidR="00171F26">
        <w:t>the dining cars, loading the baggage cars, etc.</w:t>
      </w:r>
    </w:p>
    <w:p w:rsidR="004A49EE" w:rsidRDefault="003763D4" w:rsidP="004A49EE">
      <w:pPr>
        <w:pStyle w:val="ListParagraph"/>
        <w:pPrChange w:id="202" w:author="CAROLINE" w:date="2014-11-04T22:09:00Z">
          <w:pPr>
            <w:pStyle w:val="ListParagraph"/>
            <w:numPr>
              <w:numId w:val="1"/>
            </w:numPr>
            <w:ind w:hanging="360"/>
          </w:pPr>
        </w:pPrChange>
      </w:pPr>
      <w:ins w:id="203" w:author="CAROLINE" w:date="2014-11-04T22:12:00Z">
        <w:r>
          <w:t>The staff/voyage relation lists what staff are present on each voyage</w:t>
        </w:r>
      </w:ins>
      <w:ins w:id="204" w:author="CAROLINE" w:date="2014-11-04T22:09:00Z">
        <w:r>
          <w:t>, we assum</w:t>
        </w:r>
      </w:ins>
      <w:ins w:id="205" w:author="CAROLINE" w:date="2014-11-04T22:12:00Z">
        <w:r>
          <w:t>e</w:t>
        </w:r>
      </w:ins>
      <w:ins w:id="206" w:author="CAROLINE" w:date="2014-11-04T22:09:00Z">
        <w:r w:rsidR="004A49EE">
          <w:t xml:space="preserve"> that the staff understand their </w:t>
        </w:r>
      </w:ins>
      <w:ins w:id="207" w:author="CAROLINE" w:date="2014-11-04T22:10:00Z">
        <w:r w:rsidR="004A49EE">
          <w:t>responsibilities</w:t>
        </w:r>
      </w:ins>
      <w:ins w:id="208" w:author="CAROLINE" w:date="2014-11-04T22:09:00Z">
        <w:r>
          <w:t xml:space="preserve"> (such as loading baggage) when assigned to a specific position on a voyage</w:t>
        </w:r>
      </w:ins>
      <w:ins w:id="209" w:author="CAROLINE" w:date="2014-11-04T22:10:00Z">
        <w:r w:rsidR="004A49EE">
          <w:t xml:space="preserve">. </w:t>
        </w:r>
      </w:ins>
    </w:p>
    <w:p w:rsidR="00171F26" w:rsidRDefault="003763D4" w:rsidP="00171F26">
      <w:pPr>
        <w:pStyle w:val="ListParagraph"/>
        <w:numPr>
          <w:ilvl w:val="0"/>
          <w:numId w:val="1"/>
        </w:numPr>
        <w:rPr>
          <w:ins w:id="210" w:author="CAROLINE" w:date="2014-11-04T22:13:00Z"/>
        </w:rPr>
      </w:pPr>
      <w:ins w:id="211" w:author="CAROLINE" w:date="2014-11-04T22:13:00Z">
        <w:r>
          <w:t>T</w:t>
        </w:r>
      </w:ins>
      <w:del w:id="212" w:author="CAROLINE" w:date="2014-11-04T22:13:00Z">
        <w:r w:rsidR="00171F26" w:rsidDel="003763D4">
          <w:delText>t</w:delText>
        </w:r>
      </w:del>
      <w:r w:rsidR="00171F26">
        <w:t>rain sizes are limited by the number of cars the engine can pull, not the weight the engine can pull</w:t>
      </w:r>
      <w:ins w:id="213" w:author="CAROLINE" w:date="2014-11-04T22:13:00Z">
        <w:r>
          <w:t xml:space="preserve">. </w:t>
        </w:r>
      </w:ins>
    </w:p>
    <w:p w:rsidR="003763D4" w:rsidRDefault="003763D4" w:rsidP="003763D4">
      <w:pPr>
        <w:pStyle w:val="ListParagraph"/>
        <w:pPrChange w:id="214" w:author="CAROLINE" w:date="2014-11-04T22:13:00Z">
          <w:pPr>
            <w:pStyle w:val="ListParagraph"/>
            <w:numPr>
              <w:numId w:val="1"/>
            </w:numPr>
            <w:ind w:hanging="360"/>
          </w:pPr>
        </w:pPrChange>
      </w:pPr>
      <w:ins w:id="215" w:author="CAROLINE" w:date="2014-11-04T22:13:00Z">
        <w:r>
          <w:t xml:space="preserve">If we wanted to limit train size by weight it would require that all train car relations include a weight attribute. </w:t>
        </w:r>
      </w:ins>
      <w:ins w:id="216" w:author="CAROLINE" w:date="2014-11-04T22:16:00Z">
        <w:r>
          <w:t xml:space="preserve">This would add another level of complexity we believed to be </w:t>
        </w:r>
        <w:proofErr w:type="spellStart"/>
        <w:r>
          <w:t>ouside</w:t>
        </w:r>
        <w:proofErr w:type="spellEnd"/>
        <w:r>
          <w:t xml:space="preserve"> the </w:t>
        </w:r>
      </w:ins>
      <w:ins w:id="217" w:author="CAROLINE" w:date="2014-11-04T22:17:00Z">
        <w:r>
          <w:t>sc</w:t>
        </w:r>
      </w:ins>
      <w:ins w:id="218" w:author="CAROLINE" w:date="2014-11-04T22:16:00Z">
        <w:r>
          <w:t xml:space="preserve">ope of the project. </w:t>
        </w:r>
      </w:ins>
    </w:p>
    <w:p w:rsidR="003763D4" w:rsidDel="003763D4" w:rsidRDefault="00171F26" w:rsidP="003763D4">
      <w:pPr>
        <w:pStyle w:val="ListParagraph"/>
        <w:numPr>
          <w:ilvl w:val="0"/>
          <w:numId w:val="1"/>
        </w:numPr>
        <w:rPr>
          <w:del w:id="219" w:author="CAROLINE" w:date="2014-11-04T22:18:00Z"/>
        </w:rPr>
      </w:pPr>
      <w:del w:id="220" w:author="CAROLINE" w:date="2014-11-04T22:18:00Z">
        <w:r w:rsidDel="003763D4">
          <w:delText xml:space="preserve">we don't forbid </w:delText>
        </w:r>
      </w:del>
      <w:ins w:id="221" w:author="CAROLINE" w:date="2014-11-04T22:18:00Z">
        <w:r w:rsidR="003763D4">
          <w:t>U</w:t>
        </w:r>
      </w:ins>
      <w:del w:id="222" w:author="CAROLINE" w:date="2014-11-04T22:18:00Z">
        <w:r w:rsidDel="003763D4">
          <w:delText>u</w:delText>
        </w:r>
      </w:del>
      <w:r>
        <w:t>nconnected train stations</w:t>
      </w:r>
      <w:ins w:id="223" w:author="CAROLINE" w:date="2014-11-04T22:18:00Z">
        <w:r w:rsidR="003763D4">
          <w:t xml:space="preserve"> are not forbidden.</w:t>
        </w:r>
      </w:ins>
      <w:r>
        <w:t xml:space="preserve"> (no tracks coming or </w:t>
      </w:r>
      <w:proofErr w:type="spellStart"/>
      <w:r>
        <w:t>going</w:t>
      </w:r>
      <w:del w:id="224" w:author="CAROLINE" w:date="2014-11-04T22:18:00Z">
        <w:r w:rsidDel="003763D4">
          <w:delText>)</w:delText>
        </w:r>
      </w:del>
    </w:p>
    <w:p w:rsidR="003763D4" w:rsidRDefault="003763D4" w:rsidP="003763D4">
      <w:pPr>
        <w:pStyle w:val="ListParagraph"/>
        <w:rPr>
          <w:ins w:id="225" w:author="CAROLINE" w:date="2014-11-04T22:18:00Z"/>
        </w:rPr>
        <w:pPrChange w:id="226" w:author="CAROLINE" w:date="2014-11-04T22:18:00Z">
          <w:pPr>
            <w:pStyle w:val="ListParagraph"/>
            <w:numPr>
              <w:numId w:val="1"/>
            </w:numPr>
            <w:ind w:hanging="360"/>
          </w:pPr>
        </w:pPrChange>
      </w:pPr>
      <w:ins w:id="227" w:author="CAROLINE" w:date="2014-11-04T22:18:00Z">
        <w:r>
          <w:t>It</w:t>
        </w:r>
        <w:proofErr w:type="spellEnd"/>
        <w:r>
          <w:t xml:space="preserve"> is not the train stations that are important in the modeling of a route, rather the sections of track </w:t>
        </w:r>
      </w:ins>
      <w:ins w:id="228" w:author="CAROLINE" w:date="2014-11-04T22:19:00Z">
        <w:r>
          <w:t>available</w:t>
        </w:r>
      </w:ins>
      <w:ins w:id="229" w:author="CAROLINE" w:date="2014-11-04T22:18:00Z">
        <w:r>
          <w:t>. Train stations not connected</w:t>
        </w:r>
      </w:ins>
      <w:ins w:id="230" w:author="CAROLINE" w:date="2014-11-04T22:19:00Z">
        <w:r w:rsidR="005F40EC">
          <w:t xml:space="preserve"> by rail sections are not considered as </w:t>
        </w:r>
        <w:proofErr w:type="spellStart"/>
        <w:r w:rsidR="005F40EC">
          <w:t>the</w:t>
        </w:r>
        <w:proofErr w:type="spellEnd"/>
        <w:r w:rsidR="005F40EC">
          <w:t xml:space="preserve"> do not affect the modeling </w:t>
        </w:r>
      </w:ins>
      <w:ins w:id="231" w:author="CAROLINE" w:date="2014-11-04T22:21:00Z">
        <w:r w:rsidR="005F40EC">
          <w:t>of a route</w:t>
        </w:r>
      </w:ins>
      <w:ins w:id="232" w:author="CAROLINE" w:date="2014-11-04T22:19:00Z">
        <w:r w:rsidR="005F40EC">
          <w:t>. A constraint will be implemented where</w:t>
        </w:r>
      </w:ins>
      <w:ins w:id="233" w:author="CAROLINE" w:date="2014-11-04T22:21:00Z">
        <w:r w:rsidR="005F40EC">
          <w:t xml:space="preserve"> the section/rout relation cannot have null present in any of its tuples. </w:t>
        </w:r>
      </w:ins>
    </w:p>
    <w:p w:rsidR="00171F26" w:rsidRDefault="00171F26" w:rsidP="00171F26">
      <w:pPr>
        <w:pStyle w:val="ListParagraph"/>
        <w:numPr>
          <w:ilvl w:val="0"/>
          <w:numId w:val="1"/>
        </w:numPr>
        <w:rPr>
          <w:ins w:id="234" w:author="CAROLINE" w:date="2014-11-04T22:22:00Z"/>
        </w:rPr>
      </w:pPr>
      <w:del w:id="235" w:author="CAROLINE" w:date="2014-11-04T22:22:00Z">
        <w:r w:rsidDel="005F40EC">
          <w:delText xml:space="preserve">we don't forbid </w:delText>
        </w:r>
      </w:del>
      <w:ins w:id="236" w:author="CAROLINE" w:date="2014-11-04T22:22:00Z">
        <w:r w:rsidR="005F40EC">
          <w:t>C</w:t>
        </w:r>
      </w:ins>
      <w:del w:id="237" w:author="CAROLINE" w:date="2014-11-04T22:22:00Z">
        <w:r w:rsidDel="005F40EC">
          <w:delText>c</w:delText>
        </w:r>
      </w:del>
      <w:r>
        <w:t>arless voyages, or voyages with no tickets sold</w:t>
      </w:r>
      <w:ins w:id="238" w:author="CAROLINE" w:date="2014-11-04T22:22:00Z">
        <w:r w:rsidR="005F40EC">
          <w:t xml:space="preserve"> are not forbidden. </w:t>
        </w:r>
      </w:ins>
    </w:p>
    <w:p w:rsidR="005F40EC" w:rsidRDefault="005F40EC" w:rsidP="005F40EC">
      <w:pPr>
        <w:pStyle w:val="ListParagraph"/>
        <w:pPrChange w:id="239" w:author="CAROLINE" w:date="2014-11-04T22:22:00Z">
          <w:pPr>
            <w:pStyle w:val="ListParagraph"/>
            <w:numPr>
              <w:numId w:val="1"/>
            </w:numPr>
            <w:ind w:hanging="360"/>
          </w:pPr>
        </w:pPrChange>
      </w:pPr>
      <w:ins w:id="240" w:author="CAROLINE" w:date="2014-11-04T22:24:00Z">
        <w:r>
          <w:t>Voyages are created before tickets are sold,</w:t>
        </w:r>
      </w:ins>
      <w:ins w:id="241" w:author="CAROLINE" w:date="2014-11-04T22:28:00Z">
        <w:r>
          <w:t xml:space="preserve"> and </w:t>
        </w:r>
      </w:ins>
      <w:ins w:id="242" w:author="CAROLINE" w:date="2014-11-04T22:25:00Z">
        <w:r>
          <w:t>voyage</w:t>
        </w:r>
      </w:ins>
      <w:ins w:id="243" w:author="CAROLINE" w:date="2014-11-04T22:28:00Z">
        <w:r>
          <w:t>s</w:t>
        </w:r>
      </w:ins>
      <w:ins w:id="244" w:author="CAROLINE" w:date="2014-11-04T22:25:00Z">
        <w:r>
          <w:t xml:space="preserve"> require a</w:t>
        </w:r>
      </w:ins>
      <w:ins w:id="245" w:author="CAROLINE" w:date="2014-11-04T22:27:00Z">
        <w:r>
          <w:t>n engine ID, so all voyages will have minimally an engine.</w:t>
        </w:r>
      </w:ins>
      <w:ins w:id="246" w:author="CAROLINE" w:date="2014-11-04T22:28:00Z">
        <w:r>
          <w:t xml:space="preserve"> It will be up to a system administrator to decide when trains should be cancelled, based on </w:t>
        </w:r>
      </w:ins>
      <w:ins w:id="247" w:author="CAROLINE" w:date="2014-11-04T22:29:00Z">
        <w:r>
          <w:t>circumstances</w:t>
        </w:r>
      </w:ins>
      <w:ins w:id="248" w:author="CAROLINE" w:date="2014-11-04T22:28:00Z">
        <w:r>
          <w:t xml:space="preserve"> surrounding the voyage. </w:t>
        </w:r>
      </w:ins>
      <w:ins w:id="249" w:author="CAROLINE" w:date="2014-11-04T22:27:00Z">
        <w:r>
          <w:t xml:space="preserve"> </w:t>
        </w:r>
      </w:ins>
    </w:p>
    <w:p w:rsidR="00171F26" w:rsidRDefault="00171F26" w:rsidP="00171F26">
      <w:pPr>
        <w:pStyle w:val="ListParagraph"/>
        <w:numPr>
          <w:ilvl w:val="0"/>
          <w:numId w:val="1"/>
        </w:numPr>
        <w:rPr>
          <w:ins w:id="250" w:author="CAROLINE" w:date="2014-11-04T22:23:00Z"/>
        </w:rPr>
      </w:pPr>
      <w:del w:id="251" w:author="CAROLINE" w:date="2014-11-04T22:23:00Z">
        <w:r w:rsidDel="005F40EC">
          <w:delText xml:space="preserve">we don't have </w:delText>
        </w:r>
      </w:del>
      <w:ins w:id="252" w:author="CAROLINE" w:date="2014-11-04T22:23:00Z">
        <w:r w:rsidR="005F40EC">
          <w:t xml:space="preserve">There are no </w:t>
        </w:r>
      </w:ins>
      <w:r>
        <w:t>staff cars, fuel cars, supply cars, etc.</w:t>
      </w:r>
    </w:p>
    <w:p w:rsidR="005F40EC" w:rsidRDefault="005F40EC" w:rsidP="005F40EC">
      <w:pPr>
        <w:pStyle w:val="ListParagraph"/>
        <w:pPrChange w:id="253" w:author="CAROLINE" w:date="2014-11-04T22:23:00Z">
          <w:pPr>
            <w:pStyle w:val="ListParagraph"/>
            <w:numPr>
              <w:numId w:val="1"/>
            </w:numPr>
            <w:ind w:hanging="360"/>
          </w:pPr>
        </w:pPrChange>
      </w:pPr>
      <w:ins w:id="254" w:author="CAROLINE" w:date="2014-11-04T22:23:00Z">
        <w:r>
          <w:t xml:space="preserve">It is assumed all supplies and space </w:t>
        </w:r>
      </w:ins>
      <w:ins w:id="255" w:author="CAROLINE" w:date="2014-11-04T22:24:00Z">
        <w:r>
          <w:t>required</w:t>
        </w:r>
      </w:ins>
      <w:ins w:id="256" w:author="CAROLINE" w:date="2014-11-04T22:23:00Z">
        <w:r>
          <w:t xml:space="preserve"> for the regular functioning of a train will be </w:t>
        </w:r>
      </w:ins>
      <w:ins w:id="257" w:author="CAROLINE" w:date="2014-11-04T22:24:00Z">
        <w:r>
          <w:t>present</w:t>
        </w:r>
      </w:ins>
      <w:ins w:id="258" w:author="CAROLINE" w:date="2014-11-04T22:23:00Z">
        <w:r>
          <w:t xml:space="preserve"> on the passenger, dinning, luggage cars and the engine. </w:t>
        </w:r>
      </w:ins>
    </w:p>
    <w:p w:rsidR="00087D75" w:rsidRDefault="00171F26" w:rsidP="00087D75">
      <w:pPr>
        <w:pStyle w:val="ListParagraph"/>
        <w:numPr>
          <w:ilvl w:val="0"/>
          <w:numId w:val="1"/>
        </w:numPr>
        <w:rPr>
          <w:ins w:id="259" w:author="CAROLINE" w:date="2014-11-04T22:29:00Z"/>
        </w:rPr>
      </w:pPr>
      <w:del w:id="260" w:author="CAROLINE" w:date="2014-11-04T22:30:00Z">
        <w:r w:rsidDel="00087D75">
          <w:delText xml:space="preserve">we don't have a rigorous way of </w:delText>
        </w:r>
      </w:del>
      <w:ins w:id="261" w:author="CAROLINE" w:date="2014-11-04T22:31:00Z">
        <w:r w:rsidR="00087D75">
          <w:t>C</w:t>
        </w:r>
      </w:ins>
      <w:del w:id="262" w:author="CAROLINE" w:date="2014-11-04T22:31:00Z">
        <w:r w:rsidDel="00087D75">
          <w:delText>c</w:delText>
        </w:r>
      </w:del>
      <w:r>
        <w:t xml:space="preserve">alculating route distance </w:t>
      </w:r>
      <w:ins w:id="263" w:author="CAROLINE" w:date="2014-11-04T22:30:00Z">
        <w:r w:rsidR="00087D75">
          <w:t xml:space="preserve">and </w:t>
        </w:r>
      </w:ins>
      <w:del w:id="264" w:author="CAROLINE" w:date="2014-11-04T22:30:00Z">
        <w:r w:rsidDel="00087D75">
          <w:delText>or</w:delText>
        </w:r>
      </w:del>
      <w:r>
        <w:t xml:space="preserve"> time length</w:t>
      </w:r>
      <w:ins w:id="265" w:author="CAROLINE" w:date="2014-11-04T22:31:00Z">
        <w:r w:rsidR="00087D75">
          <w:t xml:space="preserve"> </w:t>
        </w:r>
      </w:ins>
      <w:ins w:id="266" w:author="CAROLINE" w:date="2014-11-04T22:33:00Z">
        <w:r w:rsidR="00087D75">
          <w:t>are estimated</w:t>
        </w:r>
      </w:ins>
      <w:r>
        <w:t>, so two otherwise identical routes might claim to be different lengths or have different travelling times</w:t>
      </w:r>
    </w:p>
    <w:p w:rsidR="00087D75" w:rsidRDefault="00087D75" w:rsidP="00087D75">
      <w:pPr>
        <w:pStyle w:val="ListParagraph"/>
        <w:pPrChange w:id="267" w:author="CAROLINE" w:date="2014-11-04T22:30:00Z">
          <w:pPr>
            <w:pStyle w:val="ListParagraph"/>
            <w:numPr>
              <w:numId w:val="1"/>
            </w:numPr>
            <w:ind w:hanging="360"/>
          </w:pPr>
        </w:pPrChange>
      </w:pPr>
      <w:ins w:id="268" w:author="CAROLINE" w:date="2014-11-04T22:30:00Z">
        <w:r>
          <w:t xml:space="preserve">Route distance </w:t>
        </w:r>
      </w:ins>
      <w:ins w:id="269" w:author="CAROLINE" w:date="2014-11-04T22:32:00Z">
        <w:r>
          <w:t>is calculated by adding distance of train sections travelled</w:t>
        </w:r>
      </w:ins>
      <w:ins w:id="270" w:author="CAROLINE" w:date="2014-11-04T22:34:00Z">
        <w:r>
          <w:t>, this could differ based off slightly different sections travelled</w:t>
        </w:r>
      </w:ins>
      <w:ins w:id="271" w:author="CAROLINE" w:date="2014-11-04T22:32:00Z">
        <w:r>
          <w:t>. T</w:t>
        </w:r>
      </w:ins>
      <w:ins w:id="272" w:author="CAROLINE" w:date="2014-11-04T22:30:00Z">
        <w:r>
          <w:t xml:space="preserve">ime </w:t>
        </w:r>
      </w:ins>
      <w:ins w:id="273" w:author="CAROLINE" w:date="2014-11-04T22:33:00Z">
        <w:r>
          <w:t>length</w:t>
        </w:r>
      </w:ins>
      <w:ins w:id="274" w:author="CAROLINE" w:date="2014-11-04T22:30:00Z">
        <w:r>
          <w:t xml:space="preserve"> </w:t>
        </w:r>
      </w:ins>
      <w:ins w:id="275" w:author="CAROLINE" w:date="2014-11-04T22:32:00Z">
        <w:r>
          <w:t xml:space="preserve">of a voyage is an </w:t>
        </w:r>
      </w:ins>
      <w:ins w:id="276" w:author="CAROLINE" w:date="2014-11-04T22:33:00Z">
        <w:r>
          <w:t xml:space="preserve">educated </w:t>
        </w:r>
        <w:proofErr w:type="gramStart"/>
        <w:r>
          <w:t>estimation</w:t>
        </w:r>
      </w:ins>
      <w:ins w:id="277" w:author="CAROLINE" w:date="2014-11-04T22:32:00Z">
        <w:r>
          <w:t>,</w:t>
        </w:r>
        <w:proofErr w:type="gramEnd"/>
        <w:r>
          <w:t xml:space="preserve"> this is common </w:t>
        </w:r>
      </w:ins>
      <w:ins w:id="278" w:author="CAROLINE" w:date="2014-11-04T22:34:00Z">
        <w:r>
          <w:t xml:space="preserve">practice in the travel industry. </w:t>
        </w:r>
      </w:ins>
    </w:p>
    <w:p w:rsidR="00171F26" w:rsidRDefault="00087D75" w:rsidP="00171F26">
      <w:pPr>
        <w:pStyle w:val="ListParagraph"/>
        <w:numPr>
          <w:ilvl w:val="0"/>
          <w:numId w:val="1"/>
        </w:numPr>
      </w:pPr>
      <w:ins w:id="279" w:author="CAROLINE" w:date="2014-11-04T22:35:00Z">
        <w:r>
          <w:t>R</w:t>
        </w:r>
      </w:ins>
      <w:del w:id="280" w:author="CAROLINE" w:date="2014-11-04T22:35:00Z">
        <w:r w:rsidR="00171F26" w:rsidDel="00087D75">
          <w:delText>r</w:delText>
        </w:r>
      </w:del>
      <w:r w:rsidR="00171F26">
        <w:t>elated to above: track sections have no associated time/distance cost</w:t>
      </w:r>
      <w:r w:rsidR="00171F26">
        <w:tab/>
      </w:r>
    </w:p>
    <w:p w:rsidR="00087D75" w:rsidRDefault="00171F26" w:rsidP="00087D75">
      <w:pPr>
        <w:pStyle w:val="ListParagraph"/>
        <w:numPr>
          <w:ilvl w:val="0"/>
          <w:numId w:val="1"/>
        </w:numPr>
        <w:rPr>
          <w:ins w:id="281" w:author="CAROLINE" w:date="2014-11-04T22:37:00Z"/>
        </w:rPr>
      </w:pPr>
      <w:del w:id="282" w:author="CAROLINE" w:date="2014-11-04T22:40:00Z">
        <w:r w:rsidDel="00190210">
          <w:delText>we don't consider that</w:delText>
        </w:r>
      </w:del>
      <w:r>
        <w:t xml:space="preserve"> </w:t>
      </w:r>
      <w:del w:id="283" w:author="CAROLINE" w:date="2014-11-04T22:40:00Z">
        <w:r w:rsidDel="00190210">
          <w:delText>d</w:delText>
        </w:r>
      </w:del>
      <w:ins w:id="284" w:author="CAROLINE" w:date="2014-11-04T22:40:00Z">
        <w:r w:rsidR="00190210">
          <w:t>D</w:t>
        </w:r>
      </w:ins>
      <w:r>
        <w:t>ifferent trains might move at different speeds depending on the model or the number of cars being pulled</w:t>
      </w:r>
      <w:ins w:id="285" w:author="CAROLINE" w:date="2014-11-04T22:37:00Z">
        <w:r w:rsidR="00087D75">
          <w:t xml:space="preserve">. </w:t>
        </w:r>
      </w:ins>
    </w:p>
    <w:p w:rsidR="00087D75" w:rsidRDefault="00087D75" w:rsidP="00087D75">
      <w:pPr>
        <w:pStyle w:val="ListParagraph"/>
        <w:pPrChange w:id="286" w:author="CAROLINE" w:date="2014-11-04T22:37:00Z">
          <w:pPr>
            <w:pStyle w:val="ListParagraph"/>
            <w:numPr>
              <w:numId w:val="1"/>
            </w:numPr>
            <w:ind w:hanging="360"/>
          </w:pPr>
        </w:pPrChange>
      </w:pPr>
      <w:ins w:id="287" w:author="CAROLINE" w:date="2014-11-04T22:37:00Z">
        <w:r>
          <w:t>Trains can travel al</w:t>
        </w:r>
      </w:ins>
      <w:ins w:id="288" w:author="CAROLINE" w:date="2014-11-04T22:39:00Z">
        <w:r>
          <w:t>o</w:t>
        </w:r>
      </w:ins>
      <w:ins w:id="289" w:author="CAROLINE" w:date="2014-11-04T22:37:00Z">
        <w:r>
          <w:t>ng the same sections a rail, ho</w:t>
        </w:r>
      </w:ins>
      <w:ins w:id="290" w:author="CAROLINE" w:date="2014-11-04T22:39:00Z">
        <w:r>
          <w:t>w</w:t>
        </w:r>
      </w:ins>
      <w:ins w:id="291" w:author="CAROLINE" w:date="2014-11-04T22:37:00Z">
        <w:r>
          <w:t xml:space="preserve">ever it is assumed the </w:t>
        </w:r>
      </w:ins>
      <w:ins w:id="292" w:author="CAROLINE" w:date="2014-11-04T22:38:00Z">
        <w:r>
          <w:t>engineer</w:t>
        </w:r>
      </w:ins>
      <w:ins w:id="293" w:author="CAROLINE" w:date="2014-11-04T22:37:00Z">
        <w:r>
          <w:t xml:space="preserve"> </w:t>
        </w:r>
      </w:ins>
      <w:ins w:id="294" w:author="CAROLINE" w:date="2014-11-04T22:38:00Z">
        <w:r>
          <w:t>will be aware of other train</w:t>
        </w:r>
      </w:ins>
      <w:ins w:id="295" w:author="CAROLINE" w:date="2014-11-04T22:39:00Z">
        <w:r>
          <w:t>s</w:t>
        </w:r>
      </w:ins>
      <w:ins w:id="296" w:author="CAROLINE" w:date="2014-11-04T22:38:00Z">
        <w:r>
          <w:t xml:space="preserve"> travelling on the </w:t>
        </w:r>
      </w:ins>
      <w:ins w:id="297" w:author="CAROLINE" w:date="2014-11-04T22:39:00Z">
        <w:r>
          <w:t xml:space="preserve">same </w:t>
        </w:r>
      </w:ins>
      <w:ins w:id="298" w:author="CAROLINE" w:date="2014-11-04T22:38:00Z">
        <w:r>
          <w:t xml:space="preserve">section and the speed they are moving at relative to </w:t>
        </w:r>
      </w:ins>
      <w:ins w:id="299" w:author="CAROLINE" w:date="2014-11-04T22:39:00Z">
        <w:r w:rsidR="00190210">
          <w:t>themselves</w:t>
        </w:r>
      </w:ins>
      <w:ins w:id="300" w:author="CAROLINE" w:date="2014-11-04T22:38:00Z">
        <w:r>
          <w:t xml:space="preserve">. The </w:t>
        </w:r>
      </w:ins>
      <w:ins w:id="301" w:author="CAROLINE" w:date="2014-11-04T22:39:00Z">
        <w:r w:rsidR="00190210">
          <w:t>engineers</w:t>
        </w:r>
      </w:ins>
      <w:ins w:id="302" w:author="CAROLINE" w:date="2014-11-04T22:38:00Z">
        <w:r>
          <w:t xml:space="preserve"> will take the responsibility of </w:t>
        </w:r>
      </w:ins>
      <w:ins w:id="303" w:author="CAROLINE" w:date="2014-11-04T22:40:00Z">
        <w:r w:rsidR="00190210">
          <w:t xml:space="preserve">controlling this situation. </w:t>
        </w:r>
      </w:ins>
    </w:p>
    <w:p w:rsidR="00171F26" w:rsidRDefault="00190210" w:rsidP="00171F26">
      <w:pPr>
        <w:pStyle w:val="ListParagraph"/>
        <w:numPr>
          <w:ilvl w:val="0"/>
          <w:numId w:val="1"/>
        </w:numPr>
        <w:rPr>
          <w:ins w:id="304" w:author="CAROLINE" w:date="2014-11-04T22:41:00Z"/>
        </w:rPr>
      </w:pPr>
      <w:ins w:id="305" w:author="CAROLINE" w:date="2014-11-04T22:41:00Z">
        <w:r>
          <w:lastRenderedPageBreak/>
          <w:t>T</w:t>
        </w:r>
      </w:ins>
      <w:del w:id="306" w:author="CAROLINE" w:date="2014-11-04T22:41:00Z">
        <w:r w:rsidR="00171F26" w:rsidDel="00190210">
          <w:delText>t</w:delText>
        </w:r>
      </w:del>
      <w:r w:rsidR="00171F26">
        <w:t xml:space="preserve">rains may complete one voyage and depart on another at the same instant, </w:t>
      </w:r>
      <w:r w:rsidR="00787CDF">
        <w:t>i.e.</w:t>
      </w:r>
      <w:r w:rsidR="00171F26">
        <w:t xml:space="preserve"> no minimum layover time</w:t>
      </w:r>
      <w:ins w:id="307" w:author="CAROLINE" w:date="2014-11-04T22:43:00Z">
        <w:r>
          <w:t>.</w:t>
        </w:r>
      </w:ins>
    </w:p>
    <w:p w:rsidR="00190210" w:rsidRDefault="00190210" w:rsidP="00190210">
      <w:pPr>
        <w:pStyle w:val="ListParagraph"/>
        <w:pPrChange w:id="308" w:author="CAROLINE" w:date="2014-11-04T22:41:00Z">
          <w:pPr>
            <w:pStyle w:val="ListParagraph"/>
            <w:numPr>
              <w:numId w:val="1"/>
            </w:numPr>
            <w:ind w:hanging="360"/>
          </w:pPr>
        </w:pPrChange>
      </w:pPr>
      <w:ins w:id="309" w:author="CAROLINE" w:date="2014-11-04T22:41:00Z">
        <w:r>
          <w:t xml:space="preserve">Start and end times of a voyage can be padded with additional minutes on each </w:t>
        </w:r>
      </w:ins>
      <w:ins w:id="310" w:author="CAROLINE" w:date="2014-11-04T22:42:00Z">
        <w:r>
          <w:t xml:space="preserve">end </w:t>
        </w:r>
      </w:ins>
      <w:ins w:id="311" w:author="CAROLINE" w:date="2014-11-04T22:41:00Z">
        <w:r>
          <w:t>to include the loading/unloading</w:t>
        </w:r>
      </w:ins>
      <w:ins w:id="312" w:author="CAROLINE" w:date="2014-11-04T22:42:00Z">
        <w:r>
          <w:t>/</w:t>
        </w:r>
      </w:ins>
      <w:ins w:id="313" w:author="CAROLINE" w:date="2014-11-04T22:41:00Z">
        <w:r>
          <w:t>fu</w:t>
        </w:r>
      </w:ins>
      <w:ins w:id="314" w:author="CAROLINE" w:date="2014-11-04T22:43:00Z">
        <w:r>
          <w:t>e</w:t>
        </w:r>
      </w:ins>
      <w:ins w:id="315" w:author="CAROLINE" w:date="2014-11-04T22:41:00Z">
        <w:r>
          <w:t>ling</w:t>
        </w:r>
      </w:ins>
      <w:ins w:id="316" w:author="CAROLINE" w:date="2014-11-04T22:42:00Z">
        <w:r>
          <w:t>/boarding of a train</w:t>
        </w:r>
      </w:ins>
      <w:ins w:id="317" w:author="CAROLINE" w:date="2014-11-04T22:43:00Z">
        <w:r>
          <w:t>. Adding layover time would require adding layover time attributes to train car relations, and</w:t>
        </w:r>
      </w:ins>
      <w:ins w:id="318" w:author="CAROLINE" w:date="2014-11-04T22:45:00Z">
        <w:r>
          <w:t xml:space="preserve"> </w:t>
        </w:r>
      </w:ins>
      <w:ins w:id="319" w:author="CAROLINE" w:date="2014-11-04T22:46:00Z">
        <w:r>
          <w:t>a</w:t>
        </w:r>
      </w:ins>
      <w:ins w:id="320" w:author="CAROLINE" w:date="2014-11-04T22:45:00Z">
        <w:r>
          <w:t xml:space="preserve"> </w:t>
        </w:r>
      </w:ins>
      <w:ins w:id="321" w:author="CAROLINE" w:date="2014-11-04T22:46:00Z">
        <w:r>
          <w:t>completion</w:t>
        </w:r>
      </w:ins>
      <w:ins w:id="322" w:author="CAROLINE" w:date="2014-11-04T22:45:00Z">
        <w:r>
          <w:t xml:space="preserve"> attribute to the car/voyage relation that must be updated when a voyage is complete,</w:t>
        </w:r>
      </w:ins>
      <w:ins w:id="323" w:author="CAROLINE" w:date="2014-11-04T22:43:00Z">
        <w:r>
          <w:t xml:space="preserve"> this would add more complexity that we though the scope of the project covered. </w:t>
        </w:r>
      </w:ins>
      <w:ins w:id="324" w:author="CAROLINE" w:date="2014-11-04T22:42:00Z">
        <w:r>
          <w:t xml:space="preserve"> </w:t>
        </w:r>
      </w:ins>
    </w:p>
    <w:p w:rsidR="002A1831" w:rsidRDefault="00171F26" w:rsidP="002A1831">
      <w:pPr>
        <w:pStyle w:val="ListParagraph"/>
        <w:numPr>
          <w:ilvl w:val="0"/>
          <w:numId w:val="1"/>
        </w:numPr>
        <w:rPr>
          <w:ins w:id="325" w:author="CAROLINE" w:date="2014-11-04T21:33:00Z"/>
        </w:rPr>
      </w:pPr>
      <w:r>
        <w:t>we don't permit multiple engines per voyage</w:t>
      </w:r>
    </w:p>
    <w:p w:rsidR="002A1831" w:rsidRDefault="002A1831" w:rsidP="002A1831">
      <w:pPr>
        <w:pStyle w:val="ListParagraph"/>
        <w:pPrChange w:id="326" w:author="CAROLINE" w:date="2014-11-04T21:33:00Z">
          <w:pPr>
            <w:pStyle w:val="ListParagraph"/>
            <w:numPr>
              <w:numId w:val="1"/>
            </w:numPr>
            <w:ind w:hanging="360"/>
          </w:pPr>
        </w:pPrChange>
      </w:pPr>
      <w:ins w:id="327" w:author="CAROLINE" w:date="2014-11-04T21:34:00Z">
        <w:r>
          <w:t xml:space="preserve">The engine on a voyage serves as a foreign key in many of our </w:t>
        </w:r>
      </w:ins>
      <w:ins w:id="328" w:author="CAROLINE" w:date="2014-11-04T21:39:00Z">
        <w:r>
          <w:t>relations;</w:t>
        </w:r>
      </w:ins>
      <w:ins w:id="329" w:author="CAROLINE" w:date="2014-11-04T21:34:00Z">
        <w:r>
          <w:t xml:space="preserve"> it is the single thing that is common</w:t>
        </w:r>
      </w:ins>
      <w:ins w:id="330" w:author="CAROLINE" w:date="2014-11-04T21:35:00Z">
        <w:r>
          <w:t xml:space="preserve"> among the train cars, and passengers on a </w:t>
        </w:r>
      </w:ins>
      <w:ins w:id="331" w:author="CAROLINE" w:date="2014-11-04T21:36:00Z">
        <w:r>
          <w:t>specific</w:t>
        </w:r>
      </w:ins>
      <w:ins w:id="332" w:author="CAROLINE" w:date="2014-11-04T21:35:00Z">
        <w:r w:rsidR="00F46FE8">
          <w:t xml:space="preserve"> voyage.  I</w:t>
        </w:r>
      </w:ins>
      <w:ins w:id="333" w:author="CAROLINE" w:date="2014-11-04T21:39:00Z">
        <w:r w:rsidR="00F46FE8">
          <w:t>f</w:t>
        </w:r>
      </w:ins>
      <w:ins w:id="334" w:author="CAROLINE" w:date="2014-11-04T21:35:00Z">
        <w:r>
          <w:t xml:space="preserve"> our </w:t>
        </w:r>
      </w:ins>
      <w:ins w:id="335" w:author="CAROLINE" w:date="2014-11-04T21:39:00Z">
        <w:r w:rsidR="00F46FE8">
          <w:t>database</w:t>
        </w:r>
      </w:ins>
      <w:ins w:id="336" w:author="CAROLINE" w:date="2014-11-04T21:35:00Z">
        <w:r>
          <w:t xml:space="preserve"> allowed for multiple engine</w:t>
        </w:r>
      </w:ins>
      <w:ins w:id="337" w:author="CAROLINE" w:date="2014-11-04T21:39:00Z">
        <w:r w:rsidR="00F46FE8">
          <w:t>s</w:t>
        </w:r>
      </w:ins>
      <w:ins w:id="338" w:author="CAROLINE" w:date="2014-11-04T21:35:00Z">
        <w:r>
          <w:t xml:space="preserve"> to</w:t>
        </w:r>
      </w:ins>
      <w:ins w:id="339" w:author="CAROLINE" w:date="2014-11-04T21:39:00Z">
        <w:r w:rsidR="00F46FE8">
          <w:t xml:space="preserve"> partake in a </w:t>
        </w:r>
      </w:ins>
      <w:ins w:id="340" w:author="CAROLINE" w:date="2014-11-04T22:47:00Z">
        <w:r w:rsidR="009D1935">
          <w:t>voyage the</w:t>
        </w:r>
      </w:ins>
      <w:ins w:id="341" w:author="CAROLINE" w:date="2014-11-04T21:39:00Z">
        <w:r w:rsidR="00F46FE8">
          <w:t xml:space="preserve"> foreign key relating train cars, passengers and voyage would be ruined. </w:t>
        </w:r>
      </w:ins>
      <w:ins w:id="342" w:author="CAROLINE" w:date="2014-11-04T21:35:00Z">
        <w:r>
          <w:t xml:space="preserve"> </w:t>
        </w:r>
      </w:ins>
    </w:p>
    <w:p w:rsidR="00E362CD" w:rsidRDefault="00171F26" w:rsidP="00171F26">
      <w:pPr>
        <w:pStyle w:val="ListParagraph"/>
        <w:numPr>
          <w:ilvl w:val="0"/>
          <w:numId w:val="1"/>
        </w:numPr>
        <w:rPr>
          <w:ins w:id="343" w:author="CAROLINE" w:date="2014-11-04T21:40:00Z"/>
        </w:rPr>
      </w:pPr>
      <w:r>
        <w:t>we ignore the coupling order of cars</w:t>
      </w:r>
    </w:p>
    <w:p w:rsidR="00F46FE8" w:rsidRDefault="00F46FE8" w:rsidP="00F46FE8">
      <w:pPr>
        <w:pStyle w:val="ListParagraph"/>
        <w:pPrChange w:id="344" w:author="CAROLINE" w:date="2014-11-04T21:40:00Z">
          <w:pPr>
            <w:pStyle w:val="ListParagraph"/>
            <w:numPr>
              <w:numId w:val="1"/>
            </w:numPr>
            <w:ind w:hanging="360"/>
          </w:pPr>
        </w:pPrChange>
      </w:pPr>
      <w:ins w:id="345" w:author="CAROLINE" w:date="2014-11-04T21:40:00Z">
        <w:r>
          <w:t>The order of cars does not matter</w:t>
        </w:r>
      </w:ins>
      <w:ins w:id="346" w:author="CAROLINE" w:date="2014-11-04T22:48:00Z">
        <w:r w:rsidR="009D1935">
          <w:t xml:space="preserve">. </w:t>
        </w:r>
      </w:ins>
      <w:bookmarkStart w:id="347" w:name="_GoBack"/>
      <w:bookmarkEnd w:id="347"/>
    </w:p>
    <w:sectPr w:rsidR="00F4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66AE"/>
    <w:multiLevelType w:val="hybridMultilevel"/>
    <w:tmpl w:val="B7EC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E20BA"/>
    <w:multiLevelType w:val="hybridMultilevel"/>
    <w:tmpl w:val="4DEC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ver">
    <w15:presenceInfo w15:providerId="None" w15:userId="Ser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26"/>
    <w:rsid w:val="00080F28"/>
    <w:rsid w:val="00087D75"/>
    <w:rsid w:val="00171F26"/>
    <w:rsid w:val="00190210"/>
    <w:rsid w:val="002A1831"/>
    <w:rsid w:val="003763D4"/>
    <w:rsid w:val="004523D9"/>
    <w:rsid w:val="004A49EE"/>
    <w:rsid w:val="00577074"/>
    <w:rsid w:val="005B1486"/>
    <w:rsid w:val="005F40EC"/>
    <w:rsid w:val="006673E8"/>
    <w:rsid w:val="00786409"/>
    <w:rsid w:val="00787CDF"/>
    <w:rsid w:val="0083295F"/>
    <w:rsid w:val="008A0342"/>
    <w:rsid w:val="009870EA"/>
    <w:rsid w:val="009D1935"/>
    <w:rsid w:val="00BA331B"/>
    <w:rsid w:val="00BE14BA"/>
    <w:rsid w:val="00C817BB"/>
    <w:rsid w:val="00DD62D9"/>
    <w:rsid w:val="00E362CD"/>
    <w:rsid w:val="00F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E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CAROLINE</cp:lastModifiedBy>
  <cp:revision>2</cp:revision>
  <dcterms:created xsi:type="dcterms:W3CDTF">2014-11-05T02:48:00Z</dcterms:created>
  <dcterms:modified xsi:type="dcterms:W3CDTF">2014-11-05T02:48:00Z</dcterms:modified>
</cp:coreProperties>
</file>